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21EF6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3B0ABAA7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28"/>
          <w:szCs w:val="28"/>
        </w:rPr>
        <w:t xml:space="preserve">Федеральное государственное бюджетное образовательное </w:t>
      </w:r>
      <w:r>
        <w:rPr>
          <w:color w:val="000000"/>
          <w:sz w:val="28"/>
          <w:szCs w:val="28"/>
        </w:rPr>
        <w:br/>
        <w:t>учреждение высшего профессионального образования</w:t>
      </w:r>
    </w:p>
    <w:p w14:paraId="25A7791A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Нижегородский государственный университет им. Н.И. Лобачевского</w:t>
      </w:r>
    </w:p>
    <w:p w14:paraId="24DDAB85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709D552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F4999FB" w14:textId="77777777" w:rsidR="00D747DC" w:rsidRDefault="002933CA">
      <w:pPr>
        <w:spacing w:after="202"/>
        <w:ind w:right="12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информационных технологий, математики и механики </w:t>
      </w:r>
    </w:p>
    <w:p w14:paraId="45A5214D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AFB6F32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AE5C467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6BAC8B57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556A8656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2B06349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73DDE3BF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22771CE3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E9BE5BD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DC9631E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41EC5F79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Отчет по лабораторной работе №3</w:t>
      </w:r>
    </w:p>
    <w:p w14:paraId="24177C2D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34038E4F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«Вычисление постфиксной формы арифметических выражений (стеки)»</w:t>
      </w:r>
    </w:p>
    <w:p w14:paraId="07773CE0" w14:textId="77777777" w:rsidR="00D747DC" w:rsidRDefault="00D747DC">
      <w:pPr>
        <w:jc w:val="center"/>
        <w:rPr>
          <w:sz w:val="28"/>
          <w:szCs w:val="28"/>
        </w:rPr>
      </w:pPr>
    </w:p>
    <w:p w14:paraId="04671E7E" w14:textId="77777777" w:rsidR="00D747DC" w:rsidRDefault="00D747DC">
      <w:pPr>
        <w:jc w:val="center"/>
        <w:rPr>
          <w:sz w:val="28"/>
          <w:szCs w:val="28"/>
        </w:rPr>
      </w:pPr>
    </w:p>
    <w:p w14:paraId="03097555" w14:textId="77777777" w:rsidR="00D747DC" w:rsidRDefault="00D747DC">
      <w:pPr>
        <w:jc w:val="center"/>
        <w:rPr>
          <w:sz w:val="28"/>
          <w:szCs w:val="28"/>
        </w:rPr>
      </w:pPr>
    </w:p>
    <w:p w14:paraId="1CE70224" w14:textId="77777777" w:rsidR="00D747DC" w:rsidRDefault="00D747DC">
      <w:pPr>
        <w:jc w:val="center"/>
        <w:rPr>
          <w:sz w:val="28"/>
          <w:szCs w:val="28"/>
        </w:rPr>
      </w:pPr>
    </w:p>
    <w:p w14:paraId="6549E4C3" w14:textId="77777777" w:rsidR="00D747DC" w:rsidRDefault="00D747DC">
      <w:pPr>
        <w:jc w:val="center"/>
        <w:rPr>
          <w:sz w:val="28"/>
          <w:szCs w:val="28"/>
        </w:rPr>
      </w:pPr>
    </w:p>
    <w:p w14:paraId="5ED9FAD5" w14:textId="77777777" w:rsidR="00D747DC" w:rsidRDefault="002933CA">
      <w:pPr>
        <w:ind w:left="4678"/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Выполнил</w:t>
      </w:r>
      <w:r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студент группы 381703-2</w:t>
      </w:r>
    </w:p>
    <w:p w14:paraId="6B78B017" w14:textId="77777777" w:rsidR="00D747DC" w:rsidRDefault="002933CA">
      <w:pPr>
        <w:ind w:left="4678" w:hanging="1"/>
        <w:rPr>
          <w:sz w:val="28"/>
          <w:szCs w:val="28"/>
        </w:rPr>
      </w:pPr>
      <w:r>
        <w:rPr>
          <w:sz w:val="28"/>
          <w:szCs w:val="28"/>
        </w:rPr>
        <w:t>Баранов А.А.</w:t>
      </w:r>
    </w:p>
    <w:p w14:paraId="10086615" w14:textId="77777777" w:rsidR="00D747DC" w:rsidRDefault="002933CA">
      <w:pPr>
        <w:ind w:left="4678" w:hanging="1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</w:t>
      </w:r>
    </w:p>
    <w:p w14:paraId="2D40F3B2" w14:textId="77777777" w:rsidR="00D747DC" w:rsidRDefault="002933CA">
      <w:pPr>
        <w:ind w:left="4678" w:hanging="1"/>
        <w:rPr>
          <w:sz w:val="28"/>
          <w:szCs w:val="28"/>
        </w:rPr>
      </w:pPr>
      <w:r>
        <w:rPr>
          <w:sz w:val="28"/>
          <w:szCs w:val="28"/>
        </w:rPr>
        <w:t>Доцент кафедры МОСТ</w:t>
      </w:r>
      <w:r>
        <w:t xml:space="preserve">, </w:t>
      </w:r>
      <w:r>
        <w:rPr>
          <w:sz w:val="28"/>
          <w:szCs w:val="28"/>
        </w:rPr>
        <w:t>к.т.н.</w:t>
      </w:r>
    </w:p>
    <w:p w14:paraId="2FD1B2C1" w14:textId="77777777" w:rsidR="00D747DC" w:rsidRDefault="002933CA">
      <w:pPr>
        <w:ind w:left="4678" w:hanging="1"/>
        <w:rPr>
          <w:sz w:val="28"/>
          <w:szCs w:val="28"/>
        </w:rPr>
      </w:pPr>
      <w:r>
        <w:rPr>
          <w:sz w:val="28"/>
          <w:szCs w:val="28"/>
        </w:rPr>
        <w:t>Сысоев А.B.</w:t>
      </w:r>
    </w:p>
    <w:p w14:paraId="1AC36DB5" w14:textId="77777777" w:rsidR="00D747DC" w:rsidRDefault="00D747DC">
      <w:pPr>
        <w:jc w:val="center"/>
        <w:rPr>
          <w:sz w:val="28"/>
          <w:szCs w:val="28"/>
        </w:rPr>
      </w:pPr>
    </w:p>
    <w:p w14:paraId="56547931" w14:textId="77777777" w:rsidR="00D747DC" w:rsidRDefault="00D747DC">
      <w:pPr>
        <w:jc w:val="center"/>
        <w:rPr>
          <w:sz w:val="28"/>
          <w:szCs w:val="28"/>
        </w:rPr>
      </w:pPr>
    </w:p>
    <w:p w14:paraId="01BA2EBC" w14:textId="77777777" w:rsidR="00D747DC" w:rsidRDefault="00D747DC">
      <w:pPr>
        <w:jc w:val="center"/>
        <w:rPr>
          <w:sz w:val="28"/>
          <w:szCs w:val="28"/>
        </w:rPr>
      </w:pPr>
    </w:p>
    <w:p w14:paraId="5E9FA548" w14:textId="77777777" w:rsidR="00D747DC" w:rsidRDefault="00D747DC">
      <w:pPr>
        <w:jc w:val="center"/>
        <w:rPr>
          <w:sz w:val="28"/>
          <w:szCs w:val="28"/>
        </w:rPr>
      </w:pPr>
    </w:p>
    <w:p w14:paraId="2D94A3D6" w14:textId="77777777" w:rsidR="00D747DC" w:rsidRDefault="00D747DC">
      <w:pPr>
        <w:jc w:val="center"/>
        <w:rPr>
          <w:sz w:val="28"/>
          <w:szCs w:val="28"/>
        </w:rPr>
      </w:pPr>
    </w:p>
    <w:p w14:paraId="3A5E09B5" w14:textId="77777777" w:rsidR="00D747DC" w:rsidRDefault="00D747DC">
      <w:pPr>
        <w:jc w:val="center"/>
        <w:rPr>
          <w:sz w:val="28"/>
          <w:szCs w:val="28"/>
        </w:rPr>
      </w:pPr>
    </w:p>
    <w:p w14:paraId="44A72ABD" w14:textId="77777777" w:rsidR="00D747DC" w:rsidRDefault="00D747DC">
      <w:pPr>
        <w:jc w:val="center"/>
        <w:rPr>
          <w:sz w:val="28"/>
          <w:szCs w:val="28"/>
        </w:rPr>
      </w:pPr>
    </w:p>
    <w:p w14:paraId="5C1F6129" w14:textId="77777777" w:rsidR="00D747DC" w:rsidRDefault="00D747DC">
      <w:pPr>
        <w:rPr>
          <w:sz w:val="28"/>
          <w:szCs w:val="28"/>
        </w:rPr>
      </w:pPr>
    </w:p>
    <w:p w14:paraId="3ADF4D31" w14:textId="77777777" w:rsidR="00D747DC" w:rsidRDefault="00D747DC">
      <w:pPr>
        <w:jc w:val="center"/>
        <w:rPr>
          <w:sz w:val="28"/>
          <w:szCs w:val="28"/>
        </w:rPr>
      </w:pPr>
    </w:p>
    <w:p w14:paraId="23A12ED6" w14:textId="77777777" w:rsidR="00D747DC" w:rsidRDefault="002933CA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14:paraId="798EA001" w14:textId="77777777" w:rsidR="00D747DC" w:rsidRDefault="002933CA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14:paraId="6F9D4584" w14:textId="77777777" w:rsidR="00D747DC" w:rsidRDefault="00D747DC"/>
    <w:p w14:paraId="7F80BC3B" w14:textId="77777777" w:rsidR="00D747DC" w:rsidRDefault="002933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left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Содержание</w:t>
      </w:r>
    </w:p>
    <w:sdt>
      <w:sdtPr>
        <w:id w:val="-99879111"/>
        <w:docPartObj>
          <w:docPartGallery w:val="Table of Contents"/>
          <w:docPartUnique/>
        </w:docPartObj>
      </w:sdtPr>
      <w:sdtEndPr/>
      <w:sdtContent>
        <w:p w14:paraId="08C21734" w14:textId="77777777" w:rsidR="00D747DC" w:rsidRDefault="002933CA">
          <w:pPr>
            <w:tabs>
              <w:tab w:val="right" w:pos="9354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Введение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1900CB6F" w14:textId="77777777" w:rsidR="00D747DC" w:rsidRDefault="002933CA">
          <w:pPr>
            <w:tabs>
              <w:tab w:val="right" w:pos="9354"/>
            </w:tabs>
            <w:spacing w:before="200"/>
          </w:pPr>
          <w:hyperlink w:anchor="_1fob9te">
            <w:r>
              <w:rPr>
                <w:b/>
              </w:rPr>
              <w:t>Постановка задачи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4E8914E0" w14:textId="77777777" w:rsidR="00D747DC" w:rsidRDefault="002933CA">
          <w:pPr>
            <w:tabs>
              <w:tab w:val="right" w:pos="9354"/>
            </w:tabs>
            <w:spacing w:before="200"/>
          </w:pPr>
          <w:hyperlink w:anchor="_3znysh7">
            <w:r>
              <w:rPr>
                <w:b/>
              </w:rPr>
              <w:t>Руководство пользователя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</w:instrText>
          </w:r>
          <w:r>
            <w:instrText xml:space="preserve">EF _3znysh7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7BF2AE03" w14:textId="77777777" w:rsidR="00D747DC" w:rsidRDefault="002933CA">
          <w:pPr>
            <w:tabs>
              <w:tab w:val="right" w:pos="9354"/>
            </w:tabs>
            <w:spacing w:before="200"/>
          </w:pPr>
          <w:hyperlink w:anchor="_kvzkkgablhm8">
            <w:r>
              <w:rPr>
                <w:b/>
              </w:rPr>
              <w:t>Руководство программиста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_kvzkkgablhm8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280AA4B9" w14:textId="77777777" w:rsidR="00D747DC" w:rsidRDefault="002933CA">
          <w:pPr>
            <w:tabs>
              <w:tab w:val="right" w:pos="9354"/>
            </w:tabs>
            <w:spacing w:before="60"/>
            <w:ind w:left="360"/>
          </w:pPr>
          <w:hyperlink w:anchor="_2et92p0">
            <w:r>
              <w:t>Описание структуры программы</w:t>
            </w:r>
          </w:hyperlink>
          <w: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3B5E1BF5" w14:textId="77777777" w:rsidR="00D747DC" w:rsidRDefault="002933CA">
          <w:pPr>
            <w:tabs>
              <w:tab w:val="right" w:pos="9354"/>
            </w:tabs>
            <w:spacing w:before="60"/>
            <w:ind w:left="360"/>
          </w:pPr>
          <w:hyperlink w:anchor="_iulrxd67w54p">
            <w:r>
              <w:t>Описание алгоритмов</w:t>
            </w:r>
          </w:hyperlink>
          <w:r>
            <w:tab/>
          </w:r>
          <w:r>
            <w:fldChar w:fldCharType="begin"/>
          </w:r>
          <w:r>
            <w:instrText xml:space="preserve"> PAGEREF _iulrxd67w54p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4635C2C" w14:textId="77777777" w:rsidR="00D747DC" w:rsidRDefault="002933CA">
          <w:pPr>
            <w:tabs>
              <w:tab w:val="right" w:pos="9354"/>
            </w:tabs>
            <w:spacing w:before="200"/>
          </w:pPr>
          <w:hyperlink w:anchor="_d2l6mmjsv1gs">
            <w:r>
              <w:rPr>
                <w:b/>
              </w:rPr>
              <w:t>Заключение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_d2l6mmjsv1gs \h </w:instrText>
          </w:r>
          <w:r>
            <w:fldChar w:fldCharType="separate"/>
          </w:r>
          <w:r>
            <w:rPr>
              <w:b/>
            </w:rPr>
            <w:t>10</w:t>
          </w:r>
          <w:r>
            <w:fldChar w:fldCharType="end"/>
          </w:r>
        </w:p>
        <w:p w14:paraId="12D3D97B" w14:textId="77777777" w:rsidR="00D747DC" w:rsidRDefault="002933CA">
          <w:pPr>
            <w:tabs>
              <w:tab w:val="right" w:pos="9354"/>
            </w:tabs>
            <w:spacing w:before="200"/>
          </w:pPr>
          <w:hyperlink w:anchor="_3dy6vkm">
            <w:r>
              <w:rPr>
                <w:b/>
              </w:rPr>
              <w:t>Литература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b/>
            </w:rPr>
            <w:t>11</w:t>
          </w:r>
          <w:r>
            <w:fldChar w:fldCharType="end"/>
          </w:r>
        </w:p>
        <w:p w14:paraId="644B00D3" w14:textId="77777777" w:rsidR="00D747DC" w:rsidRDefault="002933CA">
          <w:pPr>
            <w:tabs>
              <w:tab w:val="right" w:pos="9354"/>
            </w:tabs>
            <w:spacing w:before="200" w:after="80"/>
          </w:pPr>
          <w:hyperlink w:anchor="_11oqarw513eq">
            <w:r>
              <w:rPr>
                <w:b/>
              </w:rPr>
              <w:t>Приложение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_11oqa</w:instrText>
          </w:r>
          <w:r>
            <w:instrText xml:space="preserve">rw513eq \h </w:instrText>
          </w:r>
          <w:r>
            <w:fldChar w:fldCharType="separate"/>
          </w:r>
          <w:r>
            <w:rPr>
              <w:b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2C6B80E3" w14:textId="77777777" w:rsidR="00D747DC" w:rsidRDefault="00D747DC">
      <w:pPr>
        <w:jc w:val="left"/>
      </w:pPr>
    </w:p>
    <w:p w14:paraId="333C3CF6" w14:textId="77777777" w:rsidR="00D747DC" w:rsidRDefault="00293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sectPr w:rsidR="00D747DC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pgNumType w:start="1"/>
          <w:cols w:space="720"/>
          <w:titlePg/>
        </w:sectPr>
      </w:pPr>
      <w:r>
        <w:br w:type="page"/>
      </w:r>
    </w:p>
    <w:p w14:paraId="28FB818F" w14:textId="77777777" w:rsidR="00D747DC" w:rsidRDefault="002933CA">
      <w:pPr>
        <w:pStyle w:val="1"/>
        <w:rPr>
          <w:rFonts w:ascii="Times New Roman" w:eastAsia="Times New Roman" w:hAnsi="Times New Roman" w:cs="Times New Roman"/>
        </w:rPr>
      </w:pPr>
      <w:bookmarkStart w:id="0" w:name="_30j0zll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Введение</w:t>
      </w:r>
    </w:p>
    <w:p w14:paraId="53A61CC5" w14:textId="77777777" w:rsidR="00D747DC" w:rsidRDefault="00D747DC"/>
    <w:p w14:paraId="26AA98E5" w14:textId="77777777" w:rsidR="00D747DC" w:rsidRDefault="002933CA">
      <w:r>
        <w:t>Лабораторная работа направлена на практическое освоение динамической структуры данных Стек. С этой целью в лабораторной работе изучаются различные варианты структуры хранения стеков и разрабатываются методы и программы решения ряда задач с использованием с</w:t>
      </w:r>
      <w:r>
        <w:t>теков. В качестве области приложений выбрана тема вычисления арифметических выражений, возникающей при трансляции программ на языке программирования высокого уровня в исполняемые программы. При вычислении произвольных арифметических выражений возникают две</w:t>
      </w:r>
      <w:r>
        <w:t xml:space="preserve"> основные задачи: проверка корректности введённого выражения и выполнение операций в порядке, определяемом их приоритетами и расстановкой скобок. Существует алгоритм, позволяющий реализовать вычисление произвольного арифметического выражения за один просмо</w:t>
      </w:r>
      <w:r>
        <w:t>тр без хранения промежуточных результатов. Для реализации данного алгоритма выражение должно быть представлено в постфиксной форме. Рассматриваемые в данной лабораторной работе алгоритмы являются начальным введением в область машинных вычислений.</w:t>
      </w:r>
    </w:p>
    <w:p w14:paraId="79B84F2C" w14:textId="77777777" w:rsidR="00D747DC" w:rsidRDefault="00D747DC"/>
    <w:p w14:paraId="2EC23DDA" w14:textId="77777777" w:rsidR="00D747DC" w:rsidRDefault="00D747DC"/>
    <w:p w14:paraId="6CCB9934" w14:textId="77777777" w:rsidR="00D747DC" w:rsidRDefault="00D747DC"/>
    <w:p w14:paraId="59C144E5" w14:textId="77777777" w:rsidR="00D747DC" w:rsidRDefault="00D747DC"/>
    <w:p w14:paraId="667CD955" w14:textId="77777777" w:rsidR="00D747DC" w:rsidRDefault="00D747DC"/>
    <w:p w14:paraId="5EAA9168" w14:textId="77777777" w:rsidR="00D747DC" w:rsidRDefault="00D747DC"/>
    <w:p w14:paraId="50992277" w14:textId="77777777" w:rsidR="00D747DC" w:rsidRDefault="00D747DC"/>
    <w:p w14:paraId="1DCC0759" w14:textId="77777777" w:rsidR="00D747DC" w:rsidRDefault="00D747DC"/>
    <w:p w14:paraId="3742AC30" w14:textId="77777777" w:rsidR="00D747DC" w:rsidRDefault="00D747DC"/>
    <w:p w14:paraId="13D47286" w14:textId="77777777" w:rsidR="00D747DC" w:rsidRDefault="00D747DC"/>
    <w:p w14:paraId="583A4449" w14:textId="77777777" w:rsidR="00D747DC" w:rsidRDefault="00D747DC"/>
    <w:p w14:paraId="4E5A9AE8" w14:textId="77777777" w:rsidR="00D747DC" w:rsidRDefault="00D747DC"/>
    <w:p w14:paraId="04F58FD3" w14:textId="77777777" w:rsidR="00D747DC" w:rsidRDefault="00D747DC"/>
    <w:p w14:paraId="5B9B4773" w14:textId="77777777" w:rsidR="00D747DC" w:rsidRDefault="00D747DC"/>
    <w:p w14:paraId="6F10F0A6" w14:textId="77777777" w:rsidR="00D747DC" w:rsidRDefault="00D747DC"/>
    <w:p w14:paraId="77ED0364" w14:textId="77777777" w:rsidR="00D747DC" w:rsidRDefault="00D747DC"/>
    <w:p w14:paraId="5AA81387" w14:textId="77777777" w:rsidR="00D747DC" w:rsidRDefault="00D747DC"/>
    <w:p w14:paraId="7D021A26" w14:textId="77777777" w:rsidR="00D747DC" w:rsidRDefault="00D747DC"/>
    <w:p w14:paraId="54B22A86" w14:textId="77777777" w:rsidR="00D747DC" w:rsidRDefault="00D747DC"/>
    <w:p w14:paraId="5216474C" w14:textId="77777777" w:rsidR="00D747DC" w:rsidRDefault="00D747DC"/>
    <w:p w14:paraId="3BBA08AC" w14:textId="77777777" w:rsidR="00D747DC" w:rsidRDefault="00D747DC"/>
    <w:p w14:paraId="6AEB950F" w14:textId="77777777" w:rsidR="00D747DC" w:rsidRDefault="00D747DC"/>
    <w:p w14:paraId="6AC253D6" w14:textId="77777777" w:rsidR="00D747DC" w:rsidRDefault="00D747DC"/>
    <w:p w14:paraId="3C172E75" w14:textId="77777777" w:rsidR="00D747DC" w:rsidRDefault="00D747DC"/>
    <w:p w14:paraId="605DFFB1" w14:textId="77777777" w:rsidR="00D747DC" w:rsidRDefault="00D747DC"/>
    <w:p w14:paraId="11270431" w14:textId="77777777" w:rsidR="00D747DC" w:rsidRDefault="00D747DC"/>
    <w:p w14:paraId="20D88BF1" w14:textId="77777777" w:rsidR="00D747DC" w:rsidRDefault="00D747DC"/>
    <w:p w14:paraId="2E7D629C" w14:textId="77777777" w:rsidR="00D747DC" w:rsidRDefault="00D747DC"/>
    <w:p w14:paraId="1B3CCE25" w14:textId="77777777" w:rsidR="00D747DC" w:rsidRDefault="00D747DC"/>
    <w:p w14:paraId="06BD2242" w14:textId="77777777" w:rsidR="00D747DC" w:rsidRDefault="00D747DC"/>
    <w:p w14:paraId="20D7F606" w14:textId="77777777" w:rsidR="00D747DC" w:rsidRDefault="00D747DC"/>
    <w:p w14:paraId="180618ED" w14:textId="77777777" w:rsidR="00D747DC" w:rsidRDefault="00D747DC"/>
    <w:p w14:paraId="3CF70048" w14:textId="77777777" w:rsidR="00D747DC" w:rsidRDefault="00D747DC"/>
    <w:p w14:paraId="6AD2AF3B" w14:textId="77777777" w:rsidR="00D747DC" w:rsidRDefault="002933CA">
      <w:pPr>
        <w:tabs>
          <w:tab w:val="left" w:pos="1463"/>
        </w:tabs>
      </w:pPr>
      <w:r>
        <w:tab/>
      </w:r>
    </w:p>
    <w:p w14:paraId="2F996BE9" w14:textId="77777777" w:rsidR="00D747DC" w:rsidRDefault="002933CA">
      <w:pPr>
        <w:tabs>
          <w:tab w:val="left" w:pos="1463"/>
        </w:tabs>
      </w:pPr>
      <w:r>
        <w:tab/>
      </w:r>
    </w:p>
    <w:p w14:paraId="2BCD9EB1" w14:textId="77777777" w:rsidR="00D747DC" w:rsidRDefault="00293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sectPr w:rsidR="00D747D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lastRenderedPageBreak/>
        <w:br w:type="page"/>
      </w:r>
    </w:p>
    <w:p w14:paraId="0A4DA600" w14:textId="77777777" w:rsidR="00D747DC" w:rsidRDefault="002933CA">
      <w:pPr>
        <w:pStyle w:val="1"/>
        <w:rPr>
          <w:rFonts w:ascii="Times New Roman" w:eastAsia="Times New Roman" w:hAnsi="Times New Roman" w:cs="Times New Roman"/>
        </w:rPr>
      </w:pPr>
      <w:bookmarkStart w:id="1" w:name="_1fob9te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Постановка задачи</w:t>
      </w:r>
    </w:p>
    <w:p w14:paraId="5FE5FC3B" w14:textId="77777777" w:rsidR="00D747DC" w:rsidRDefault="00D747DC"/>
    <w:p w14:paraId="150A400C" w14:textId="77777777" w:rsidR="00D747DC" w:rsidRDefault="002933CA">
      <w:r>
        <w:t>Требуется разработать алгоритм</w:t>
      </w:r>
      <w:ins w:id="2" w:author="Alexander V. Sysoyev" w:date="2018-11-16T15:32:00Z">
        <w:r w:rsidR="00604683">
          <w:t>,</w:t>
        </w:r>
      </w:ins>
      <w:bookmarkStart w:id="3" w:name="_GoBack"/>
      <w:bookmarkEnd w:id="3"/>
      <w:r>
        <w:t xml:space="preserve"> переводящий арифметическое выражение</w:t>
      </w:r>
      <w:ins w:id="4" w:author="Alexander V. Sysoyev" w:date="2018-11-16T15:30:00Z">
        <w:r w:rsidR="00604683">
          <w:rPr>
            <w:lang w:val="en-US"/>
          </w:rPr>
          <w:t xml:space="preserve"> </w:t>
        </w:r>
      </w:ins>
      <w:r>
        <w:t xml:space="preserve">(заданное в формуле с переменными) в постфиксную форму, с использованием стека. </w:t>
      </w:r>
    </w:p>
    <w:p w14:paraId="4547D351" w14:textId="77777777" w:rsidR="00D747DC" w:rsidRDefault="00D747DC"/>
    <w:p w14:paraId="6F82A4C9" w14:textId="77777777" w:rsidR="00D747DC" w:rsidRDefault="00293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sectPr w:rsidR="00D747D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t>Само вычисление выражение будет производится последовательным вводом аргументов, уча</w:t>
      </w:r>
      <w:del w:id="5" w:author="Alexander V. Sysoyev" w:date="2018-11-16T15:30:00Z">
        <w:r w:rsidDel="00604683">
          <w:delText>в</w:delText>
        </w:r>
      </w:del>
      <w:r>
        <w:t xml:space="preserve">ствующих в выражении. </w:t>
      </w:r>
      <w:r>
        <w:br w:type="page"/>
      </w:r>
    </w:p>
    <w:p w14:paraId="01F8B579" w14:textId="77777777" w:rsidR="00D747DC" w:rsidRDefault="002933CA">
      <w:pPr>
        <w:pStyle w:val="1"/>
        <w:rPr>
          <w:rFonts w:ascii="Times New Roman" w:eastAsia="Times New Roman" w:hAnsi="Times New Roman" w:cs="Times New Roman"/>
        </w:rPr>
      </w:pPr>
      <w:bookmarkStart w:id="6" w:name="_3znysh7" w:colFirst="0" w:colLast="0"/>
      <w:bookmarkEnd w:id="6"/>
      <w:r>
        <w:rPr>
          <w:rFonts w:ascii="Times New Roman" w:eastAsia="Times New Roman" w:hAnsi="Times New Roman" w:cs="Times New Roman"/>
        </w:rPr>
        <w:lastRenderedPageBreak/>
        <w:t>Руководство пользователя</w:t>
      </w:r>
    </w:p>
    <w:p w14:paraId="3D569F93" w14:textId="77777777" w:rsidR="00D747DC" w:rsidRDefault="00D747DC"/>
    <w:p w14:paraId="3F34A239" w14:textId="77777777" w:rsidR="00D747DC" w:rsidRDefault="002933CA">
      <w:r>
        <w:t>На первом этапе работы программы пользователю необходимо ввести арифметическое (инфиксное) выражение</w:t>
      </w:r>
      <w:r>
        <w:t>.</w:t>
      </w:r>
      <w:ins w:id="7" w:author="Alexander V. Sysoyev" w:date="2018-11-16T15:30:00Z">
        <w:r w:rsidR="00604683">
          <w:t xml:space="preserve"> </w:t>
        </w:r>
      </w:ins>
      <w:r>
        <w:t>Пользователю требуется ввести именно формулу, без использования числовых значений.</w:t>
      </w:r>
    </w:p>
    <w:p w14:paraId="61402AB0" w14:textId="77777777" w:rsidR="00D747DC" w:rsidRDefault="00D747DC"/>
    <w:p w14:paraId="75B294CD" w14:textId="77777777" w:rsidR="00D747DC" w:rsidRDefault="002933CA">
      <w:r>
        <w:rPr>
          <w:noProof/>
        </w:rPr>
        <w:drawing>
          <wp:inline distT="114300" distB="114300" distL="114300" distR="114300" wp14:anchorId="4CB823F6" wp14:editId="4F487B18">
            <wp:extent cx="5942965" cy="381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5F0367C5" w14:textId="77777777" w:rsidR="00D747DC" w:rsidRDefault="002933CA">
      <w:pPr>
        <w:jc w:val="center"/>
      </w:pPr>
      <w:r>
        <w:t>Рис.1. Старт программы</w:t>
      </w:r>
    </w:p>
    <w:p w14:paraId="20B0CE9B" w14:textId="77777777" w:rsidR="00D747DC" w:rsidRDefault="00D747DC"/>
    <w:p w14:paraId="39F2C236" w14:textId="77777777" w:rsidR="00D747DC" w:rsidRDefault="002933CA">
      <w:r>
        <w:t>После этого пользователю выведут постфиксную</w:t>
      </w:r>
      <w:r>
        <w:t xml:space="preserve"> форму выражения и предложат ввести числовые аргументы</w:t>
      </w:r>
    </w:p>
    <w:p w14:paraId="31116A69" w14:textId="77777777" w:rsidR="00D747DC" w:rsidRDefault="002933CA">
      <w:r>
        <w:rPr>
          <w:noProof/>
        </w:rPr>
        <w:drawing>
          <wp:inline distT="114300" distB="114300" distL="114300" distR="114300" wp14:anchorId="2AA722AF" wp14:editId="68EA5AAE">
            <wp:extent cx="2133600" cy="16859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2BFAFE" w14:textId="77777777" w:rsidR="00D747DC" w:rsidRDefault="00D747DC"/>
    <w:p w14:paraId="26488245" w14:textId="77777777" w:rsidR="00D747DC" w:rsidRDefault="002933CA">
      <w:pPr>
        <w:jc w:val="center"/>
      </w:pPr>
      <w:commentRangeStart w:id="8"/>
      <w:r>
        <w:t>Рис.3. Вывод постфиксной формулы и ввод переменных</w:t>
      </w:r>
      <w:commentRangeEnd w:id="8"/>
      <w:r w:rsidR="00604683">
        <w:rPr>
          <w:rStyle w:val="a7"/>
        </w:rPr>
        <w:commentReference w:id="8"/>
      </w:r>
    </w:p>
    <w:p w14:paraId="46BA5A0C" w14:textId="77777777" w:rsidR="00D747DC" w:rsidRDefault="002933CA" w:rsidP="00604683">
      <w:pPr>
        <w:pPrChange w:id="9" w:author="Alexander V. Sysoyev" w:date="2018-11-16T15:30:00Z">
          <w:pPr>
            <w:jc w:val="center"/>
          </w:pPr>
        </w:pPrChange>
      </w:pPr>
      <w:r>
        <w:t>И соответственно выведет результат вычислений и предложит пользователю закончить программу.</w:t>
      </w:r>
    </w:p>
    <w:p w14:paraId="761D550C" w14:textId="77777777" w:rsidR="00D747DC" w:rsidRDefault="00D747DC"/>
    <w:p w14:paraId="5E54B3A1" w14:textId="77777777" w:rsidR="00D747DC" w:rsidRDefault="002933CA">
      <w:pPr>
        <w:jc w:val="left"/>
      </w:pPr>
      <w:r>
        <w:rPr>
          <w:noProof/>
        </w:rPr>
        <w:drawing>
          <wp:inline distT="114300" distB="114300" distL="114300" distR="114300" wp14:anchorId="01A5AD84" wp14:editId="4BFE4E6F">
            <wp:extent cx="3495675" cy="3619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7C1482" w14:textId="77777777" w:rsidR="00D747DC" w:rsidRDefault="002933CA">
      <w:pPr>
        <w:jc w:val="center"/>
      </w:pPr>
      <w:r>
        <w:t>Рис.4.Вывод результата</w:t>
      </w:r>
      <w:del w:id="10" w:author="Alexander V. Sysoyev" w:date="2018-11-16T15:31:00Z">
        <w:r w:rsidDel="00604683">
          <w:delText>.</w:delText>
        </w:r>
      </w:del>
    </w:p>
    <w:p w14:paraId="1D2BA415" w14:textId="77777777" w:rsidR="00D747DC" w:rsidRDefault="00D747DC">
      <w:pPr>
        <w:jc w:val="center"/>
      </w:pPr>
    </w:p>
    <w:p w14:paraId="2E427FFD" w14:textId="77777777" w:rsidR="00D747DC" w:rsidRDefault="002933CA">
      <w:pPr>
        <w:spacing w:after="160" w:line="259" w:lineRule="auto"/>
        <w:jc w:val="left"/>
      </w:pPr>
      <w:r>
        <w:br w:type="page"/>
      </w:r>
    </w:p>
    <w:p w14:paraId="4834D5E4" w14:textId="77777777" w:rsidR="00D747DC" w:rsidRDefault="002933CA">
      <w:pPr>
        <w:pStyle w:val="1"/>
        <w:rPr>
          <w:rFonts w:ascii="Times New Roman" w:eastAsia="Times New Roman" w:hAnsi="Times New Roman" w:cs="Times New Roman"/>
        </w:rPr>
      </w:pPr>
      <w:bookmarkStart w:id="11" w:name="_kvzkkgablhm8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Руководство программиста</w:t>
      </w:r>
    </w:p>
    <w:p w14:paraId="2DFE6286" w14:textId="77777777" w:rsidR="00D747DC" w:rsidRDefault="00D747DC">
      <w:pPr>
        <w:spacing w:after="5" w:line="250" w:lineRule="auto"/>
        <w:ind w:right="3"/>
        <w:jc w:val="left"/>
        <w:rPr>
          <w:b/>
          <w:sz w:val="32"/>
          <w:szCs w:val="32"/>
          <w:u w:val="single"/>
        </w:rPr>
      </w:pPr>
    </w:p>
    <w:p w14:paraId="1316683A" w14:textId="77777777" w:rsidR="00D747DC" w:rsidRDefault="002933CA">
      <w:pPr>
        <w:spacing w:after="5" w:line="250" w:lineRule="auto"/>
        <w:ind w:right="3"/>
      </w:pPr>
      <w:r>
        <w:t xml:space="preserve">В программе реализованы два класса под названием «Стек» и «Постфикс». </w:t>
      </w:r>
    </w:p>
    <w:p w14:paraId="5DA93FBA" w14:textId="77777777" w:rsidR="00D747DC" w:rsidRDefault="00D747DC">
      <w:pPr>
        <w:spacing w:after="5" w:line="250" w:lineRule="auto"/>
        <w:ind w:right="3"/>
      </w:pPr>
    </w:p>
    <w:p w14:paraId="40FEA76D" w14:textId="77777777" w:rsidR="00D747DC" w:rsidRDefault="002933CA">
      <w:pPr>
        <w:spacing w:after="5" w:line="250" w:lineRule="auto"/>
        <w:ind w:right="3"/>
        <w:rPr>
          <w:b/>
        </w:rPr>
      </w:pPr>
      <w:r>
        <w:rPr>
          <w:b/>
        </w:rPr>
        <w:t xml:space="preserve">Класс «Стек» - шаблонный, имеющий три приватных поля: </w:t>
      </w:r>
    </w:p>
    <w:p w14:paraId="0469C6CF" w14:textId="77777777" w:rsidR="00D747DC" w:rsidRDefault="00D747DC">
      <w:pPr>
        <w:spacing w:after="5" w:line="250" w:lineRule="auto"/>
        <w:ind w:right="3"/>
        <w:rPr>
          <w:b/>
        </w:rPr>
      </w:pPr>
    </w:p>
    <w:p w14:paraId="68FCAE3E" w14:textId="77777777" w:rsidR="00D747DC" w:rsidRDefault="002933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pMem: указатель на объект шаблонного типа, отвечающий за хранение элементов стека,</w:t>
      </w:r>
    </w:p>
    <w:p w14:paraId="40B55F75" w14:textId="77777777" w:rsidR="00D747DC" w:rsidRDefault="002933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size: переменная типа int, отвечающая за размер стека,</w:t>
      </w:r>
    </w:p>
    <w:p w14:paraId="091BEAAB" w14:textId="77777777" w:rsidR="00D747DC" w:rsidRDefault="002933C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right="3"/>
        <w:contextualSpacing/>
      </w:pPr>
      <w:r>
        <w:rPr>
          <w:color w:val="000000"/>
        </w:rPr>
        <w:t>top: переменная типа int, отвечающая за индекс последнего элемента в стеке (инициализирована значением -1, если стек пуст).</w:t>
      </w:r>
    </w:p>
    <w:p w14:paraId="0F064976" w14:textId="77777777" w:rsidR="00D747DC" w:rsidRDefault="002933CA">
      <w:pPr>
        <w:spacing w:after="5" w:line="250" w:lineRule="auto"/>
        <w:ind w:right="3"/>
      </w:pPr>
      <w:r>
        <w:t>Помимо этого, в шаблонном классе «Стек» имеются следующие методы:</w:t>
      </w:r>
    </w:p>
    <w:p w14:paraId="7F3CF533" w14:textId="77777777" w:rsidR="00D747DC" w:rsidRDefault="002933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Все необход</w:t>
      </w:r>
      <w:r>
        <w:rPr>
          <w:color w:val="000000"/>
        </w:rPr>
        <w:t xml:space="preserve">имые служебные методы, </w:t>
      </w:r>
    </w:p>
    <w:p w14:paraId="6097B4B7" w14:textId="77777777" w:rsidR="00D747DC" w:rsidRDefault="002933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IsEmpty: метод, который проверяет стек на пустоту и возвращает тип bool,</w:t>
      </w:r>
    </w:p>
    <w:p w14:paraId="36FCAED1" w14:textId="77777777" w:rsidR="00D747DC" w:rsidRDefault="002933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 xml:space="preserve">IsFull: метод, который проверяет стек на полноту и возвращает тип bool, </w:t>
      </w:r>
    </w:p>
    <w:p w14:paraId="16CB55B4" w14:textId="77777777" w:rsidR="00D747DC" w:rsidRDefault="002933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Pop: метод, который</w:t>
      </w:r>
      <w:r>
        <w:t xml:space="preserve"> удаляет</w:t>
      </w:r>
      <w:r>
        <w:rPr>
          <w:color w:val="000000"/>
        </w:rPr>
        <w:t xml:space="preserve"> последний элемент в стеке</w:t>
      </w:r>
      <w:del w:id="12" w:author="Alexander V. Sysoyev" w:date="2018-11-16T15:31:00Z">
        <w:r w:rsidDel="00604683">
          <w:rPr>
            <w:color w:val="000000"/>
          </w:rPr>
          <w:delText xml:space="preserve"> </w:delText>
        </w:r>
      </w:del>
      <w:r>
        <w:rPr>
          <w:color w:val="000000"/>
        </w:rPr>
        <w:t>,</w:t>
      </w:r>
    </w:p>
    <w:p w14:paraId="11A3A2B3" w14:textId="77777777" w:rsidR="00D747DC" w:rsidRDefault="002933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Pu</w:t>
      </w:r>
      <w:r>
        <w:t>t</w:t>
      </w:r>
      <w:r>
        <w:rPr>
          <w:color w:val="000000"/>
        </w:rPr>
        <w:t>: метод, который записывает элемент в стек,</w:t>
      </w:r>
    </w:p>
    <w:p w14:paraId="4DA56B5E" w14:textId="77777777" w:rsidR="00D747DC" w:rsidRDefault="002933C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right="3"/>
        <w:contextualSpacing/>
      </w:pPr>
      <w:r>
        <w:t>Get</w:t>
      </w:r>
      <w:r>
        <w:rPr>
          <w:color w:val="000000"/>
        </w:rPr>
        <w:t>: метод, который возвращает</w:t>
      </w:r>
      <w:r>
        <w:t xml:space="preserve"> последний элемент</w:t>
      </w:r>
      <w:ins w:id="13" w:author="Alexander V. Sysoyev" w:date="2018-11-16T15:31:00Z">
        <w:r w:rsidR="00604683">
          <w:t>,</w:t>
        </w:r>
      </w:ins>
      <w:r>
        <w:t xml:space="preserve"> записанный в стек</w:t>
      </w:r>
      <w:r>
        <w:rPr>
          <w:color w:val="000000"/>
        </w:rPr>
        <w:t>.</w:t>
      </w:r>
    </w:p>
    <w:p w14:paraId="5E14D3C8" w14:textId="77777777" w:rsidR="00D747DC" w:rsidRDefault="00D747DC">
      <w:pPr>
        <w:spacing w:after="5" w:line="250" w:lineRule="auto"/>
        <w:ind w:right="3"/>
      </w:pPr>
    </w:p>
    <w:p w14:paraId="600D894E" w14:textId="77777777" w:rsidR="00D747DC" w:rsidRDefault="002933CA">
      <w:pPr>
        <w:spacing w:after="5" w:line="250" w:lineRule="auto"/>
        <w:ind w:right="3"/>
        <w:rPr>
          <w:b/>
        </w:rPr>
      </w:pPr>
      <w:r>
        <w:rPr>
          <w:b/>
        </w:rPr>
        <w:t>Класс «Постфикс» имеет следующие приватные поля:</w:t>
      </w:r>
    </w:p>
    <w:p w14:paraId="02595386" w14:textId="77777777" w:rsidR="00D747DC" w:rsidRDefault="00D747DC">
      <w:pPr>
        <w:spacing w:after="5" w:line="250" w:lineRule="auto"/>
        <w:ind w:right="3"/>
        <w:rPr>
          <w:b/>
        </w:rPr>
      </w:pPr>
    </w:p>
    <w:p w14:paraId="37E5FB85" w14:textId="77777777" w:rsidR="00D747DC" w:rsidRDefault="002933C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infix: переменная типа string, хранит в себе исходное арифметическое выражение,</w:t>
      </w:r>
    </w:p>
    <w:p w14:paraId="0CEEEDDF" w14:textId="77777777" w:rsidR="00D747DC" w:rsidRDefault="002933C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postfix: пере</w:t>
      </w:r>
      <w:r>
        <w:rPr>
          <w:color w:val="000000"/>
        </w:rPr>
        <w:t>менная типа string, хранит в себе преобразованное выражение в постфиксную форму,</w:t>
      </w:r>
    </w:p>
    <w:p w14:paraId="4528323E" w14:textId="77777777" w:rsidR="00D747DC" w:rsidRDefault="002933CA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t>count_of_args: переменная типа int,хранит в себе количество чисел в выражении</w:t>
      </w:r>
    </w:p>
    <w:p w14:paraId="321C5123" w14:textId="77777777" w:rsidR="00D747DC" w:rsidRDefault="002933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 xml:space="preserve">Все необходимые служебные методы, </w:t>
      </w:r>
    </w:p>
    <w:p w14:paraId="036172AD" w14:textId="77777777" w:rsidR="00D747DC" w:rsidRDefault="002933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GetInfix и GetPostfix: методы, возвращающие поля infix и postfix соответственно,</w:t>
      </w:r>
    </w:p>
    <w:p w14:paraId="4C790AD9" w14:textId="77777777" w:rsidR="00D747DC" w:rsidRDefault="002933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ToPostfix: метод, получающий из infix значение postfix,</w:t>
      </w:r>
    </w:p>
    <w:p w14:paraId="5AA202EB" w14:textId="77777777" w:rsidR="00D747DC" w:rsidRDefault="002933C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right="3"/>
        <w:contextualSpacing/>
      </w:pPr>
      <w:r>
        <w:rPr>
          <w:color w:val="000000"/>
        </w:rPr>
        <w:t xml:space="preserve">Calculate: метод, в </w:t>
      </w:r>
      <w:r>
        <w:t xml:space="preserve">который заносит числовые аргументы и </w:t>
      </w:r>
      <w:r>
        <w:rPr>
          <w:color w:val="000000"/>
        </w:rPr>
        <w:t>вычисляющий результат выражения.</w:t>
      </w:r>
    </w:p>
    <w:p w14:paraId="1456D448" w14:textId="77777777" w:rsidR="00D747DC" w:rsidRDefault="00D747DC">
      <w:pPr>
        <w:spacing w:after="5" w:line="250" w:lineRule="auto"/>
        <w:ind w:right="3"/>
      </w:pPr>
    </w:p>
    <w:p w14:paraId="621A78A4" w14:textId="77777777" w:rsidR="00D747DC" w:rsidRDefault="002933CA">
      <w:pPr>
        <w:spacing w:after="5" w:line="250" w:lineRule="auto"/>
        <w:ind w:right="3"/>
      </w:pPr>
      <w:r>
        <w:t>Кроме того, программа содерж</w:t>
      </w:r>
      <w:r>
        <w:t xml:space="preserve">ит в себе следующие вспомогательные функции: </w:t>
      </w:r>
    </w:p>
    <w:p w14:paraId="2C93050B" w14:textId="77777777" w:rsidR="00D747DC" w:rsidRDefault="002933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IsOperation: функция, которая проверяет переданный символ на операцию,</w:t>
      </w:r>
    </w:p>
    <w:p w14:paraId="1F354C31" w14:textId="77777777" w:rsidR="00D747DC" w:rsidRDefault="002933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Priority: функция, возвращающая приоритет переданной операции,</w:t>
      </w:r>
    </w:p>
    <w:p w14:paraId="5AB8BB6E" w14:textId="77777777" w:rsidR="00D747DC" w:rsidRDefault="002933CA">
      <w:pPr>
        <w:numPr>
          <w:ilvl w:val="0"/>
          <w:numId w:val="10"/>
        </w:numPr>
        <w:spacing w:line="250" w:lineRule="auto"/>
        <w:ind w:right="3"/>
        <w:contextualSpacing/>
      </w:pPr>
      <w:r>
        <w:t>GetArgs: функция, записывающая числа для подстановки в выражение и возвращающее это число,</w:t>
      </w:r>
    </w:p>
    <w:p w14:paraId="7BFB5DAC" w14:textId="77777777" w:rsidR="00D747DC" w:rsidRDefault="002933C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right="3"/>
        <w:contextualSpacing/>
      </w:pPr>
      <w:r>
        <w:t>CalculateCountOfArgs</w:t>
      </w:r>
      <w:r>
        <w:rPr>
          <w:color w:val="000000"/>
        </w:rPr>
        <w:t xml:space="preserve">: функция, которая проверяет </w:t>
      </w:r>
      <w:r>
        <w:t>повторяющиеся переменные</w:t>
      </w:r>
      <w:r>
        <w:rPr>
          <w:color w:val="000000"/>
        </w:rPr>
        <w:t>.</w:t>
      </w:r>
    </w:p>
    <w:p w14:paraId="75459335" w14:textId="77777777" w:rsidR="00D747DC" w:rsidRDefault="00D747DC">
      <w:pPr>
        <w:spacing w:after="5" w:line="250" w:lineRule="auto"/>
        <w:ind w:right="3"/>
      </w:pPr>
    </w:p>
    <w:p w14:paraId="092D3EAF" w14:textId="77777777" w:rsidR="00D747DC" w:rsidRDefault="00D747DC">
      <w:pPr>
        <w:spacing w:after="5" w:line="250" w:lineRule="auto"/>
        <w:ind w:right="3"/>
        <w:jc w:val="left"/>
      </w:pPr>
    </w:p>
    <w:p w14:paraId="27CA7EBE" w14:textId="77777777" w:rsidR="00D747DC" w:rsidRDefault="00D747DC">
      <w:pPr>
        <w:spacing w:after="5" w:line="250" w:lineRule="auto"/>
        <w:ind w:right="3"/>
        <w:jc w:val="left"/>
      </w:pPr>
    </w:p>
    <w:p w14:paraId="1E6CF739" w14:textId="77777777" w:rsidR="00D747DC" w:rsidRDefault="002933CA">
      <w:pPr>
        <w:pStyle w:val="2"/>
        <w:jc w:val="both"/>
        <w:rPr>
          <w:rFonts w:ascii="Times New Roman" w:eastAsia="Times New Roman" w:hAnsi="Times New Roman" w:cs="Times New Roman"/>
          <w:i w:val="0"/>
        </w:rPr>
      </w:pPr>
      <w:bookmarkStart w:id="14" w:name="_2et92p0" w:colFirst="0" w:colLast="0"/>
      <w:bookmarkEnd w:id="14"/>
      <w:r>
        <w:rPr>
          <w:rFonts w:ascii="Times New Roman" w:eastAsia="Times New Roman" w:hAnsi="Times New Roman" w:cs="Times New Roman"/>
          <w:i w:val="0"/>
        </w:rPr>
        <w:t>Описание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 w:val="0"/>
        </w:rPr>
        <w:t>структуры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 w:val="0"/>
        </w:rPr>
        <w:t>программы</w:t>
      </w:r>
    </w:p>
    <w:p w14:paraId="55550206" w14:textId="77777777" w:rsidR="00D747DC" w:rsidRDefault="00D747DC"/>
    <w:p w14:paraId="393B827D" w14:textId="77777777" w:rsidR="00D747DC" w:rsidRDefault="002933CA">
      <w:r>
        <w:t>Программа содержит три основных проекта:</w:t>
      </w:r>
    </w:p>
    <w:p w14:paraId="3B09B4E0" w14:textId="77777777" w:rsidR="00D747DC" w:rsidRDefault="00D747DC"/>
    <w:p w14:paraId="7E6CC971" w14:textId="77777777" w:rsidR="00D747DC" w:rsidRDefault="002933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base,</w:t>
      </w:r>
    </w:p>
    <w:p w14:paraId="2E78EC9D" w14:textId="77777777" w:rsidR="00D747DC" w:rsidRDefault="002933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base_test</w:t>
      </w:r>
      <w:r>
        <w:rPr>
          <w:color w:val="000000"/>
        </w:rPr>
        <w:t>,</w:t>
      </w:r>
    </w:p>
    <w:p w14:paraId="701A008C" w14:textId="77777777" w:rsidR="00D747DC" w:rsidRDefault="002933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gtest.</w:t>
      </w:r>
    </w:p>
    <w:p w14:paraId="3093FFEF" w14:textId="77777777" w:rsidR="00D747DC" w:rsidRDefault="00D747DC"/>
    <w:p w14:paraId="38CE3E14" w14:textId="77777777" w:rsidR="00D747DC" w:rsidRDefault="002933CA">
      <w:r>
        <w:lastRenderedPageBreak/>
        <w:t>Проект base содержит модули “stack.h” с объявлением и реализацией класса «Стек», “postfix.h” с объявлением класса «Постфикс», “postfix.cpp” с реализацией методов класса «Постфикс» и с вспомогательными функциями и “sample_postfix.cpp” для составления пользо</w:t>
      </w:r>
      <w:r>
        <w:t>вательского меню.</w:t>
      </w:r>
    </w:p>
    <w:p w14:paraId="5B305F54" w14:textId="77777777" w:rsidR="00D747DC" w:rsidRDefault="002933CA">
      <w:r>
        <w:t>Проект base_test содержит набор необходимых тестов Google Test, проверяющих правильность реализации основных классов.</w:t>
      </w:r>
    </w:p>
    <w:p w14:paraId="69C60017" w14:textId="77777777" w:rsidR="00D747DC" w:rsidRDefault="002933CA">
      <w:r>
        <w:t>Проект gtest содержит необходимую структуру для работы тестов Google Test.</w:t>
      </w:r>
    </w:p>
    <w:p w14:paraId="6BFE65BE" w14:textId="77777777" w:rsidR="00D747DC" w:rsidRDefault="00D747DC"/>
    <w:p w14:paraId="19921FBD" w14:textId="77777777" w:rsidR="00D747DC" w:rsidRDefault="00D747DC">
      <w:bookmarkStart w:id="15" w:name="_tyjcwt" w:colFirst="0" w:colLast="0"/>
      <w:bookmarkEnd w:id="15"/>
    </w:p>
    <w:p w14:paraId="15D856ED" w14:textId="77777777" w:rsidR="00D747DC" w:rsidRDefault="00D747DC"/>
    <w:p w14:paraId="278B7D98" w14:textId="77777777" w:rsidR="00D747DC" w:rsidRDefault="002933CA">
      <w:pPr>
        <w:pStyle w:val="2"/>
        <w:jc w:val="both"/>
        <w:rPr>
          <w:rFonts w:ascii="Times New Roman" w:eastAsia="Times New Roman" w:hAnsi="Times New Roman" w:cs="Times New Roman"/>
          <w:i w:val="0"/>
        </w:rPr>
      </w:pPr>
      <w:bookmarkStart w:id="16" w:name="_iulrxd67w54p" w:colFirst="0" w:colLast="0"/>
      <w:bookmarkEnd w:id="16"/>
      <w:r>
        <w:rPr>
          <w:rFonts w:ascii="Times New Roman" w:eastAsia="Times New Roman" w:hAnsi="Times New Roman" w:cs="Times New Roman"/>
          <w:i w:val="0"/>
        </w:rPr>
        <w:t>Описание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 w:val="0"/>
        </w:rPr>
        <w:t>алгоритмов</w:t>
      </w:r>
    </w:p>
    <w:p w14:paraId="2D5DEC3D" w14:textId="77777777" w:rsidR="00D747DC" w:rsidRDefault="00D747DC"/>
    <w:p w14:paraId="073CA699" w14:textId="77777777" w:rsidR="00D747DC" w:rsidRDefault="002933CA">
      <w:pPr>
        <w:spacing w:after="5" w:line="250" w:lineRule="auto"/>
        <w:ind w:right="3"/>
        <w:rPr>
          <w:b/>
        </w:rPr>
      </w:pPr>
      <w:r>
        <w:rPr>
          <w:b/>
        </w:rPr>
        <w:t>Опишем алгоритмы реал</w:t>
      </w:r>
      <w:r>
        <w:rPr>
          <w:b/>
        </w:rPr>
        <w:t>изации методов класса «Стек»:</w:t>
      </w:r>
    </w:p>
    <w:p w14:paraId="3CCFE52B" w14:textId="77777777" w:rsidR="00D747DC" w:rsidRDefault="00D747DC">
      <w:pPr>
        <w:spacing w:after="5" w:line="250" w:lineRule="auto"/>
        <w:ind w:right="3"/>
      </w:pPr>
    </w:p>
    <w:p w14:paraId="0E977532" w14:textId="77777777" w:rsidR="00D747DC" w:rsidRDefault="002933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IsEmpty: метод, который проверяет стек на пустоту и возвращает тип bool</w:t>
      </w:r>
    </w:p>
    <w:p w14:paraId="6377B915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03044422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i/>
          <w:color w:val="000000"/>
        </w:rPr>
      </w:pPr>
      <w:r>
        <w:rPr>
          <w:i/>
          <w:color w:val="000000"/>
        </w:rPr>
        <w:t xml:space="preserve">Метод сравнивает значение поля класса top со значением -1. </w:t>
      </w:r>
    </w:p>
    <w:p w14:paraId="55B6763C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53E2CA3E" w14:textId="77777777" w:rsidR="00D747DC" w:rsidRDefault="002933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IsFull: метод, который проверяет стек на полноту и возвращает тип bool</w:t>
      </w:r>
    </w:p>
    <w:p w14:paraId="3E759353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3FA1B915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i/>
          <w:color w:val="000000"/>
        </w:rPr>
      </w:pPr>
      <w:r>
        <w:rPr>
          <w:i/>
          <w:color w:val="000000"/>
        </w:rPr>
        <w:t>Метод сравнивает значение поля класса top со значением (</w:t>
      </w:r>
      <w:r>
        <w:rPr>
          <w:i/>
        </w:rPr>
        <w:t>size</w:t>
      </w:r>
      <w:r>
        <w:rPr>
          <w:i/>
          <w:color w:val="000000"/>
        </w:rPr>
        <w:t xml:space="preserve"> – 1). </w:t>
      </w:r>
    </w:p>
    <w:p w14:paraId="3A4643FB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rPr>
          <w:color w:val="000000"/>
        </w:rPr>
      </w:pPr>
    </w:p>
    <w:p w14:paraId="34AAB67F" w14:textId="77777777" w:rsidR="00D747DC" w:rsidRDefault="002933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 xml:space="preserve">Pop: метод, который </w:t>
      </w:r>
      <w:r>
        <w:t xml:space="preserve">удаляет </w:t>
      </w:r>
      <w:r>
        <w:rPr>
          <w:color w:val="000000"/>
        </w:rPr>
        <w:t xml:space="preserve">последний элемент в стеке </w:t>
      </w:r>
    </w:p>
    <w:p w14:paraId="1427F676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5C26DBEA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i/>
          <w:color w:val="000000"/>
        </w:rPr>
      </w:pPr>
      <w:r>
        <w:rPr>
          <w:i/>
          <w:color w:val="000000"/>
        </w:rPr>
        <w:t>Метод</w:t>
      </w:r>
      <w:del w:id="17" w:author="Alexander V. Sysoyev" w:date="2018-11-16T15:31:00Z">
        <w:r w:rsidDel="00604683">
          <w:rPr>
            <w:i/>
            <w:color w:val="000000"/>
          </w:rPr>
          <w:delText xml:space="preserve"> </w:delText>
        </w:r>
      </w:del>
      <w:r>
        <w:rPr>
          <w:i/>
          <w:color w:val="000000"/>
        </w:rPr>
        <w:t xml:space="preserve"> уменьшает значение переменной top на единицу</w:t>
      </w:r>
      <w:r>
        <w:rPr>
          <w:i/>
        </w:rPr>
        <w:t>,</w:t>
      </w:r>
      <w:ins w:id="18" w:author="Alexander V. Sysoyev" w:date="2018-11-16T15:31:00Z">
        <w:r w:rsidR="00604683">
          <w:rPr>
            <w:i/>
          </w:rPr>
          <w:t xml:space="preserve"> </w:t>
        </w:r>
      </w:ins>
      <w:r>
        <w:rPr>
          <w:i/>
        </w:rPr>
        <w:t>но сначала проверяет не пустой ли стек.</w:t>
      </w:r>
    </w:p>
    <w:p w14:paraId="59CF920C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0B22C1BC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rPr>
          <w:color w:val="000000"/>
        </w:rPr>
      </w:pPr>
    </w:p>
    <w:p w14:paraId="4F6F07F0" w14:textId="77777777" w:rsidR="00D747DC" w:rsidRDefault="002933C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Pu</w:t>
      </w:r>
      <w:r>
        <w:t>t</w:t>
      </w:r>
      <w:r>
        <w:rPr>
          <w:color w:val="000000"/>
        </w:rPr>
        <w:t>: метод, который записывает элемент в стек</w:t>
      </w:r>
    </w:p>
    <w:p w14:paraId="71905654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494CD40B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i/>
          <w:color w:val="000000"/>
        </w:rPr>
      </w:pPr>
      <w:r>
        <w:rPr>
          <w:i/>
          <w:color w:val="000000"/>
        </w:rPr>
        <w:t>Метод записывает элемент в стек и увеличивает значение переменной top на единицу.</w:t>
      </w:r>
    </w:p>
    <w:p w14:paraId="236F89D5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09077012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right="3"/>
        <w:rPr>
          <w:i/>
          <w:color w:val="000000"/>
        </w:rPr>
      </w:pPr>
    </w:p>
    <w:p w14:paraId="7D632526" w14:textId="77777777" w:rsidR="00D747DC" w:rsidRDefault="002933CA">
      <w:pPr>
        <w:spacing w:after="5" w:line="250" w:lineRule="auto"/>
        <w:ind w:right="3"/>
        <w:rPr>
          <w:b/>
        </w:rPr>
      </w:pPr>
      <w:r>
        <w:rPr>
          <w:b/>
        </w:rPr>
        <w:t>Опишем алгоритмы реализации методов класса «Постфикс»:</w:t>
      </w:r>
    </w:p>
    <w:p w14:paraId="5F950F00" w14:textId="77777777" w:rsidR="00D747DC" w:rsidRDefault="00D747DC">
      <w:pPr>
        <w:spacing w:after="5" w:line="250" w:lineRule="auto"/>
        <w:ind w:right="3"/>
        <w:rPr>
          <w:b/>
        </w:rPr>
      </w:pPr>
    </w:p>
    <w:p w14:paraId="746D57ED" w14:textId="77777777" w:rsidR="00D747DC" w:rsidRDefault="002933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GetInfix и GetPostfix: методы, возвращающие поля infix и postfix соответственно</w:t>
      </w:r>
    </w:p>
    <w:p w14:paraId="21D312A4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397ED4A7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  <w:r>
        <w:rPr>
          <w:i/>
          <w:color w:val="000000"/>
        </w:rPr>
        <w:t>Методы возвращают значения соответствующих значения переменных.</w:t>
      </w:r>
    </w:p>
    <w:p w14:paraId="51B0D18D" w14:textId="77777777" w:rsidR="00D747DC" w:rsidRDefault="002933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ToPostfix: метод, получающий из infix значение postfix</w:t>
      </w:r>
    </w:p>
    <w:p w14:paraId="0763E19F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1DD34A9C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i/>
          <w:color w:val="000000"/>
        </w:rPr>
      </w:pPr>
      <w:r>
        <w:rPr>
          <w:i/>
          <w:color w:val="000000"/>
        </w:rPr>
        <w:t xml:space="preserve">Входная строка просматривается посимвольно слева направо до достижения конца строки. </w:t>
      </w:r>
      <w:r>
        <w:rPr>
          <w:i/>
        </w:rPr>
        <w:t>Функция isalpha определяет является ли символ буквой</w:t>
      </w:r>
      <w:r>
        <w:rPr>
          <w:i/>
          <w:color w:val="000000"/>
        </w:rPr>
        <w:t xml:space="preserve">. </w:t>
      </w:r>
      <w:r>
        <w:rPr>
          <w:i/>
        </w:rPr>
        <w:t>Буквы</w:t>
      </w:r>
      <w:r>
        <w:rPr>
          <w:i/>
          <w:color w:val="000000"/>
        </w:rPr>
        <w:t xml:space="preserve"> по мере их появления переписываются в </w:t>
      </w:r>
      <w:r>
        <w:rPr>
          <w:i/>
        </w:rPr>
        <w:t>postfix</w:t>
      </w:r>
      <w:r>
        <w:rPr>
          <w:i/>
          <w:color w:val="000000"/>
        </w:rPr>
        <w:t xml:space="preserve">. При появлении во входной строке операции, происходит вычисление </w:t>
      </w:r>
      <w:r>
        <w:rPr>
          <w:i/>
          <w:color w:val="000000"/>
        </w:rPr>
        <w:t xml:space="preserve">приоритета данной операции. Знак данной операции помещается в стек, если: </w:t>
      </w:r>
    </w:p>
    <w:p w14:paraId="4DE1FED7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i/>
          <w:color w:val="000000"/>
        </w:rPr>
      </w:pPr>
    </w:p>
    <w:p w14:paraId="71FA5279" w14:textId="77777777" w:rsidR="00D747DC" w:rsidRDefault="002933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  <w:rPr>
          <w:i/>
          <w:color w:val="000000"/>
        </w:rPr>
      </w:pPr>
      <w:r>
        <w:rPr>
          <w:i/>
        </w:rPr>
        <w:t>Стек пуст</w:t>
      </w:r>
      <w:r>
        <w:rPr>
          <w:i/>
          <w:color w:val="000000"/>
        </w:rPr>
        <w:t xml:space="preserve">, </w:t>
      </w:r>
    </w:p>
    <w:p w14:paraId="2B3ADA07" w14:textId="77777777" w:rsidR="00D747DC" w:rsidRDefault="002933C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  <w:rPr>
          <w:i/>
          <w:color w:val="000000"/>
        </w:rPr>
      </w:pPr>
      <w:r>
        <w:rPr>
          <w:i/>
          <w:color w:val="000000"/>
        </w:rPr>
        <w:t xml:space="preserve"> Приоритет операции строго больше приоритета операции, лежащей на вершине стека, </w:t>
      </w:r>
    </w:p>
    <w:p w14:paraId="0BCB11F1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i/>
          <w:color w:val="000000"/>
        </w:rPr>
      </w:pPr>
    </w:p>
    <w:p w14:paraId="087C0466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i/>
          <w:color w:val="000000"/>
        </w:rPr>
      </w:pPr>
      <w:r>
        <w:rPr>
          <w:i/>
          <w:color w:val="000000"/>
        </w:rPr>
        <w:t>В противном случае из стека извлекаются все знаки операций с приоритетом больше или р</w:t>
      </w:r>
      <w:r>
        <w:rPr>
          <w:i/>
          <w:color w:val="000000"/>
        </w:rPr>
        <w:t>авным приоритету текущей операции. Они переписываются в выходную строку, после чего знак текущей операции помещается в стек.</w:t>
      </w:r>
      <w:r>
        <w:rPr>
          <w:i/>
        </w:rPr>
        <w:t xml:space="preserve"> </w:t>
      </w:r>
      <w:r>
        <w:rPr>
          <w:i/>
          <w:color w:val="000000"/>
        </w:rPr>
        <w:t>После просмотра всей входной строки происходит последовательное извлечение всех элементов стека с одновременной записью знаков опер</w:t>
      </w:r>
      <w:r>
        <w:rPr>
          <w:i/>
          <w:color w:val="000000"/>
        </w:rPr>
        <w:t>аций, извлекаемых из стека, в выходную строку.</w:t>
      </w:r>
    </w:p>
    <w:p w14:paraId="18C1793A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51545413" w14:textId="77777777" w:rsidR="00D747DC" w:rsidRDefault="002933CA">
      <w:pPr>
        <w:numPr>
          <w:ilvl w:val="0"/>
          <w:numId w:val="4"/>
        </w:numPr>
        <w:spacing w:line="250" w:lineRule="auto"/>
        <w:ind w:right="3"/>
        <w:contextualSpacing/>
      </w:pPr>
      <w:r>
        <w:t>GetArgs: функция, записывающая числа для подстановки в выражение и возвращающее это число,</w:t>
      </w:r>
    </w:p>
    <w:p w14:paraId="2B2A4AF9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108B05C8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i/>
          <w:color w:val="000000"/>
        </w:rPr>
      </w:pPr>
      <w:r>
        <w:rPr>
          <w:i/>
          <w:color w:val="000000"/>
        </w:rPr>
        <w:t xml:space="preserve">Метод с помощью цикла for считывает всевозможные переменные в арифметическом выражении, после чего </w:t>
      </w:r>
      <w:r>
        <w:rPr>
          <w:i/>
        </w:rPr>
        <w:t>в нужной последов</w:t>
      </w:r>
      <w:r>
        <w:rPr>
          <w:i/>
        </w:rPr>
        <w:t>ательности вписывает их в массив</w:t>
      </w:r>
      <w:del w:id="19" w:author="Alexander V. Sysoyev" w:date="2018-11-16T15:32:00Z">
        <w:r w:rsidDel="00604683">
          <w:rPr>
            <w:i/>
          </w:rPr>
          <w:delText xml:space="preserve"> </w:delText>
        </w:r>
      </w:del>
      <w:r>
        <w:rPr>
          <w:i/>
        </w:rPr>
        <w:t>.</w:t>
      </w:r>
    </w:p>
    <w:p w14:paraId="40697C88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i/>
          <w:color w:val="000000"/>
        </w:rPr>
      </w:pPr>
    </w:p>
    <w:p w14:paraId="29DB540F" w14:textId="77777777" w:rsidR="00D747DC" w:rsidRDefault="002933CA">
      <w:pPr>
        <w:numPr>
          <w:ilvl w:val="0"/>
          <w:numId w:val="4"/>
        </w:numPr>
        <w:spacing w:after="5" w:line="250" w:lineRule="auto"/>
        <w:ind w:right="3"/>
        <w:contextualSpacing/>
      </w:pPr>
      <w:r>
        <w:t>CalculateCountOfArgs: функция, которая проверяет повторяющиеся переменные,</w:t>
      </w:r>
    </w:p>
    <w:p w14:paraId="5E349771" w14:textId="77777777" w:rsidR="00D747DC" w:rsidRDefault="002933CA">
      <w:pPr>
        <w:spacing w:line="250" w:lineRule="auto"/>
        <w:ind w:left="720" w:right="3"/>
      </w:pPr>
      <w:r>
        <w:rPr>
          <w:i/>
        </w:rPr>
        <w:t>Метод с помощью цикла for считывает всевозможные переменные в переменную count_of_args и в случае повторного использования вычитает 1</w:t>
      </w:r>
      <w:del w:id="20" w:author="Alexander V. Sysoyev" w:date="2018-11-16T15:32:00Z">
        <w:r w:rsidDel="00604683">
          <w:rPr>
            <w:i/>
          </w:rPr>
          <w:delText xml:space="preserve"> </w:delText>
        </w:r>
      </w:del>
      <w:r>
        <w:rPr>
          <w:i/>
        </w:rPr>
        <w:t>.</w:t>
      </w:r>
    </w:p>
    <w:p w14:paraId="22A2BBA5" w14:textId="77777777" w:rsidR="00D747DC" w:rsidRDefault="002933C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0" w:lineRule="auto"/>
        <w:ind w:right="3"/>
        <w:contextualSpacing/>
      </w:pPr>
      <w:r>
        <w:rPr>
          <w:color w:val="000000"/>
        </w:rPr>
        <w:t>Calculate: метод, вычисляющий результат выражения</w:t>
      </w:r>
    </w:p>
    <w:p w14:paraId="58056A81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62D3AE3A" w14:textId="77777777" w:rsidR="00D747DC" w:rsidRDefault="002933CA">
      <w:p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left="720" w:right="3" w:hanging="720"/>
        <w:rPr>
          <w:i/>
          <w:color w:val="000000"/>
        </w:rPr>
      </w:pPr>
      <w:r>
        <w:rPr>
          <w:i/>
          <w:color w:val="000000"/>
        </w:rPr>
        <w:t xml:space="preserve">Выражение просматривается посимвольно слева направо. При обнаружении операнда производится </w:t>
      </w:r>
      <w:r>
        <w:rPr>
          <w:i/>
        </w:rPr>
        <w:t>добавление в стек операндов соответствующего аргумента.</w:t>
      </w:r>
      <w:r>
        <w:rPr>
          <w:i/>
          <w:color w:val="000000"/>
        </w:rPr>
        <w:t xml:space="preserve"> При обнаружении знака операции происходит извлечение из ст</w:t>
      </w:r>
      <w:r>
        <w:rPr>
          <w:i/>
          <w:color w:val="000000"/>
        </w:rPr>
        <w:t>ека двух значений, которые рассматриваются как операнд2 и операнд1 соответственно, и над ними производится обрабатываемая операция. Результат этой операции помещается в стек. По окончании просмотра всего выражения из стека извлекается окончательный результ</w:t>
      </w:r>
      <w:r>
        <w:rPr>
          <w:i/>
          <w:color w:val="000000"/>
        </w:rPr>
        <w:t>ат.</w:t>
      </w:r>
    </w:p>
    <w:p w14:paraId="6DCFDF54" w14:textId="77777777" w:rsidR="00D747DC" w:rsidRDefault="00D747DC">
      <w:pPr>
        <w:spacing w:after="5" w:line="250" w:lineRule="auto"/>
        <w:ind w:right="3"/>
        <w:rPr>
          <w:b/>
        </w:rPr>
      </w:pPr>
    </w:p>
    <w:p w14:paraId="5AB787CF" w14:textId="77777777" w:rsidR="00D747DC" w:rsidRDefault="00D747DC">
      <w:pPr>
        <w:spacing w:after="5" w:line="250" w:lineRule="auto"/>
        <w:ind w:right="3"/>
        <w:rPr>
          <w:b/>
        </w:rPr>
      </w:pPr>
    </w:p>
    <w:p w14:paraId="4DE1F86D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71043A79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line="250" w:lineRule="auto"/>
        <w:ind w:left="720" w:right="3" w:hanging="720"/>
        <w:rPr>
          <w:color w:val="000000"/>
        </w:rPr>
      </w:pPr>
    </w:p>
    <w:p w14:paraId="4A441BBB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spacing w:after="5" w:line="250" w:lineRule="auto"/>
        <w:ind w:left="720" w:right="3" w:hanging="720"/>
        <w:rPr>
          <w:color w:val="000000"/>
        </w:rPr>
      </w:pPr>
    </w:p>
    <w:p w14:paraId="31E8C4CD" w14:textId="77777777" w:rsidR="00D747DC" w:rsidRDefault="00D747DC">
      <w:pPr>
        <w:spacing w:after="160" w:line="259" w:lineRule="auto"/>
        <w:jc w:val="left"/>
        <w:rPr>
          <w:b/>
          <w:sz w:val="32"/>
          <w:szCs w:val="32"/>
        </w:rPr>
      </w:pPr>
    </w:p>
    <w:p w14:paraId="49D2CD94" w14:textId="77777777" w:rsidR="00D747DC" w:rsidRDefault="002933CA">
      <w:pPr>
        <w:spacing w:after="160" w:line="259" w:lineRule="auto"/>
        <w:jc w:val="left"/>
        <w:rPr>
          <w:b/>
          <w:sz w:val="32"/>
          <w:szCs w:val="32"/>
        </w:rPr>
      </w:pPr>
      <w:r>
        <w:br w:type="page"/>
      </w:r>
    </w:p>
    <w:p w14:paraId="37259031" w14:textId="77777777" w:rsidR="00D747DC" w:rsidRDefault="002933CA">
      <w:pPr>
        <w:pStyle w:val="1"/>
        <w:rPr>
          <w:rFonts w:ascii="Times New Roman" w:eastAsia="Times New Roman" w:hAnsi="Times New Roman" w:cs="Times New Roman"/>
        </w:rPr>
      </w:pPr>
      <w:bookmarkStart w:id="21" w:name="_d2l6mmjsv1gs" w:colFirst="0" w:colLast="0"/>
      <w:bookmarkEnd w:id="21"/>
      <w:r>
        <w:rPr>
          <w:rFonts w:ascii="Times New Roman" w:eastAsia="Times New Roman" w:hAnsi="Times New Roman" w:cs="Times New Roman"/>
        </w:rPr>
        <w:lastRenderedPageBreak/>
        <w:t>Заключение</w:t>
      </w:r>
    </w:p>
    <w:p w14:paraId="37197115" w14:textId="77777777" w:rsidR="00D747DC" w:rsidRDefault="00D747DC"/>
    <w:p w14:paraId="6613FED4" w14:textId="77777777" w:rsidR="00D747DC" w:rsidRDefault="002933CA">
      <w:r>
        <w:t>Текущая лабораторная работа познакомила нас с такой схемой запоминания информации, как стек, без которой было бы намного сложнее реализовать данную программу. Стек позволяет управлять памятью наиболее эффективным образом, что значительно упрощает некоторые</w:t>
      </w:r>
      <w:r>
        <w:t xml:space="preserve"> алгоритмы. </w:t>
      </w:r>
    </w:p>
    <w:p w14:paraId="282400CE" w14:textId="77777777" w:rsidR="00D747DC" w:rsidRDefault="00D747DC">
      <w:pPr>
        <w:jc w:val="left"/>
      </w:pPr>
    </w:p>
    <w:p w14:paraId="083FA6FF" w14:textId="77777777" w:rsidR="00D747DC" w:rsidRDefault="00D747DC"/>
    <w:p w14:paraId="0CF6350B" w14:textId="77777777" w:rsidR="00D747DC" w:rsidRDefault="00D747DC"/>
    <w:p w14:paraId="5C5DA782" w14:textId="77777777" w:rsidR="00D747DC" w:rsidRDefault="00D747DC"/>
    <w:p w14:paraId="0FF00F21" w14:textId="77777777" w:rsidR="00D747DC" w:rsidRDefault="002933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sectPr w:rsidR="00D747DC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br w:type="page"/>
      </w:r>
    </w:p>
    <w:p w14:paraId="078123DB" w14:textId="77777777" w:rsidR="00D747DC" w:rsidRDefault="002933CA">
      <w:pPr>
        <w:pStyle w:val="1"/>
        <w:rPr>
          <w:rFonts w:ascii="Times New Roman" w:eastAsia="Times New Roman" w:hAnsi="Times New Roman" w:cs="Times New Roman"/>
        </w:rPr>
      </w:pPr>
      <w:bookmarkStart w:id="22" w:name="_3dy6vkm" w:colFirst="0" w:colLast="0"/>
      <w:bookmarkEnd w:id="22"/>
      <w:r>
        <w:rPr>
          <w:rFonts w:ascii="Times New Roman" w:eastAsia="Times New Roman" w:hAnsi="Times New Roman" w:cs="Times New Roman"/>
        </w:rPr>
        <w:lastRenderedPageBreak/>
        <w:t>Литература</w:t>
      </w:r>
    </w:p>
    <w:p w14:paraId="00494B40" w14:textId="77777777" w:rsidR="00D747DC" w:rsidRDefault="00D747DC"/>
    <w:p w14:paraId="16D87CB1" w14:textId="77777777" w:rsidR="00D747DC" w:rsidRDefault="00D747DC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14:paraId="0A344CC0" w14:textId="77777777" w:rsidR="00D747DC" w:rsidRDefault="002933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Бьерн Страуструп. «Язык программирования С++»,</w:t>
      </w:r>
    </w:p>
    <w:p w14:paraId="1371174F" w14:textId="77777777" w:rsidR="00D747DC" w:rsidRDefault="002933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Роберт Лафоре. «Объектно-ориентированное программирование в С++»,</w:t>
      </w:r>
    </w:p>
    <w:p w14:paraId="7497E827" w14:textId="77777777" w:rsidR="00D747DC" w:rsidRDefault="002933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Герберт Шилдт. «C++. Руководство для начинающих»,</w:t>
      </w:r>
    </w:p>
    <w:p w14:paraId="02B203E2" w14:textId="77777777" w:rsidR="00D747DC" w:rsidRDefault="002933C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Барышева И.В., Мееров И.Б., Сысоев А.В., Шестакова Н.В. Под редакцией Гергеля В.П. «Лабораторный практикум. Учебно-методическое пособие».</w:t>
      </w:r>
    </w:p>
    <w:p w14:paraId="024BA762" w14:textId="77777777" w:rsidR="00D747DC" w:rsidRDefault="00D747DC"/>
    <w:p w14:paraId="2B610983" w14:textId="77777777" w:rsidR="00D747DC" w:rsidRDefault="00D747DC"/>
    <w:p w14:paraId="44B6A5D3" w14:textId="77777777" w:rsidR="00D747DC" w:rsidRDefault="00D747DC"/>
    <w:p w14:paraId="2E046D8A" w14:textId="77777777" w:rsidR="00D747DC" w:rsidRDefault="00D747DC"/>
    <w:p w14:paraId="7AEB1175" w14:textId="77777777" w:rsidR="00D747DC" w:rsidRDefault="00D747DC"/>
    <w:p w14:paraId="2709BCE7" w14:textId="77777777" w:rsidR="00D747DC" w:rsidRDefault="00D747DC"/>
    <w:p w14:paraId="3BA0A616" w14:textId="77777777" w:rsidR="00D747DC" w:rsidRDefault="00D747DC"/>
    <w:p w14:paraId="1D106E5D" w14:textId="77777777" w:rsidR="00D747DC" w:rsidRDefault="00D747DC"/>
    <w:p w14:paraId="1A66AD7F" w14:textId="77777777" w:rsidR="00D747DC" w:rsidRDefault="00D747DC"/>
    <w:p w14:paraId="701A8E17" w14:textId="77777777" w:rsidR="00D747DC" w:rsidRDefault="00D747DC">
      <w:pPr>
        <w:pStyle w:val="1"/>
        <w:rPr>
          <w:rFonts w:ascii="Times New Roman" w:eastAsia="Times New Roman" w:hAnsi="Times New Roman" w:cs="Times New Roman"/>
        </w:rPr>
      </w:pPr>
      <w:bookmarkStart w:id="23" w:name="_1t3h5sf" w:colFirst="0" w:colLast="0"/>
      <w:bookmarkEnd w:id="23"/>
    </w:p>
    <w:p w14:paraId="45CA07F5" w14:textId="77777777" w:rsidR="00D747DC" w:rsidRDefault="00D747DC">
      <w:pPr>
        <w:pStyle w:val="1"/>
        <w:rPr>
          <w:rFonts w:ascii="Times New Roman" w:eastAsia="Times New Roman" w:hAnsi="Times New Roman" w:cs="Times New Roman"/>
        </w:rPr>
      </w:pPr>
    </w:p>
    <w:p w14:paraId="72A028BA" w14:textId="77777777" w:rsidR="00D747DC" w:rsidRDefault="00D747DC">
      <w:pPr>
        <w:pStyle w:val="1"/>
        <w:rPr>
          <w:rFonts w:ascii="Times New Roman" w:eastAsia="Times New Roman" w:hAnsi="Times New Roman" w:cs="Times New Roman"/>
        </w:rPr>
      </w:pPr>
    </w:p>
    <w:p w14:paraId="054768E7" w14:textId="77777777" w:rsidR="00D747DC" w:rsidRDefault="00D747DC">
      <w:pPr>
        <w:pStyle w:val="1"/>
        <w:rPr>
          <w:rFonts w:ascii="Times New Roman" w:eastAsia="Times New Roman" w:hAnsi="Times New Roman" w:cs="Times New Roman"/>
        </w:rPr>
      </w:pPr>
    </w:p>
    <w:p w14:paraId="1F9006D0" w14:textId="77777777" w:rsidR="00D747DC" w:rsidRDefault="00D747DC">
      <w:pPr>
        <w:pStyle w:val="1"/>
        <w:rPr>
          <w:rFonts w:ascii="Times New Roman" w:eastAsia="Times New Roman" w:hAnsi="Times New Roman" w:cs="Times New Roman"/>
        </w:rPr>
      </w:pPr>
    </w:p>
    <w:p w14:paraId="7362296F" w14:textId="77777777" w:rsidR="00D747DC" w:rsidRDefault="00D747DC">
      <w:pPr>
        <w:rPr>
          <w:rFonts w:ascii="Courier New" w:eastAsia="Courier New" w:hAnsi="Courier New" w:cs="Courier New"/>
          <w:sz w:val="16"/>
          <w:szCs w:val="16"/>
        </w:rPr>
      </w:pPr>
    </w:p>
    <w:p w14:paraId="17DC794B" w14:textId="77777777" w:rsidR="00D747DC" w:rsidRDefault="00D747DC">
      <w:pPr>
        <w:rPr>
          <w:rFonts w:ascii="Courier New" w:eastAsia="Courier New" w:hAnsi="Courier New" w:cs="Courier New"/>
          <w:sz w:val="16"/>
          <w:szCs w:val="16"/>
        </w:rPr>
      </w:pPr>
    </w:p>
    <w:p w14:paraId="0025F05E" w14:textId="77777777" w:rsidR="00D747DC" w:rsidRDefault="00D747DC">
      <w:pPr>
        <w:pStyle w:val="1"/>
        <w:rPr>
          <w:rFonts w:ascii="Times New Roman" w:eastAsia="Times New Roman" w:hAnsi="Times New Roman" w:cs="Times New Roman"/>
        </w:rPr>
      </w:pPr>
    </w:p>
    <w:p w14:paraId="4A82E984" w14:textId="77777777" w:rsidR="00D747DC" w:rsidRDefault="00D747DC">
      <w:pPr>
        <w:pStyle w:val="1"/>
        <w:rPr>
          <w:rFonts w:ascii="Times New Roman" w:eastAsia="Times New Roman" w:hAnsi="Times New Roman" w:cs="Times New Roman"/>
        </w:rPr>
      </w:pPr>
    </w:p>
    <w:p w14:paraId="1B453C9B" w14:textId="77777777" w:rsidR="00D747DC" w:rsidRDefault="002933CA">
      <w:pPr>
        <w:spacing w:after="160" w:line="259" w:lineRule="auto"/>
        <w:jc w:val="left"/>
        <w:rPr>
          <w:b/>
          <w:sz w:val="32"/>
          <w:szCs w:val="32"/>
        </w:rPr>
      </w:pPr>
      <w:r>
        <w:br w:type="page"/>
      </w:r>
    </w:p>
    <w:p w14:paraId="4A32CB64" w14:textId="77777777" w:rsidR="00D747DC" w:rsidRDefault="002933CA">
      <w:pPr>
        <w:pStyle w:val="1"/>
        <w:rPr>
          <w:rFonts w:ascii="Times New Roman" w:eastAsia="Times New Roman" w:hAnsi="Times New Roman" w:cs="Times New Roman"/>
        </w:rPr>
      </w:pPr>
      <w:bookmarkStart w:id="24" w:name="_11oqarw513eq" w:colFirst="0" w:colLast="0"/>
      <w:bookmarkEnd w:id="24"/>
      <w:r>
        <w:rPr>
          <w:rFonts w:ascii="Times New Roman" w:eastAsia="Times New Roman" w:hAnsi="Times New Roman" w:cs="Times New Roman"/>
        </w:rPr>
        <w:lastRenderedPageBreak/>
        <w:t>Приложение</w:t>
      </w:r>
    </w:p>
    <w:p w14:paraId="19B1A74D" w14:textId="77777777" w:rsidR="00D747DC" w:rsidRDefault="00D747DC"/>
    <w:p w14:paraId="4F6C04FF" w14:textId="77777777" w:rsidR="00D747DC" w:rsidRDefault="002933CA">
      <w:pPr>
        <w:rPr>
          <w:b/>
        </w:rPr>
      </w:pPr>
      <w:r>
        <w:rPr>
          <w:b/>
        </w:rPr>
        <w:t>Модуль “stack.h”</w:t>
      </w:r>
    </w:p>
    <w:p w14:paraId="7E08842C" w14:textId="77777777" w:rsidR="00D747DC" w:rsidRDefault="00D747DC">
      <w:pPr>
        <w:rPr>
          <w:b/>
        </w:rPr>
      </w:pPr>
    </w:p>
    <w:p w14:paraId="27C38E8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#ifndef __STACK_H__</w:t>
      </w:r>
    </w:p>
    <w:p w14:paraId="143EFB4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#define __STACK_H__</w:t>
      </w:r>
    </w:p>
    <w:p w14:paraId="4F39A0EA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70DF029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const int MaxStackSize = 100;</w:t>
      </w:r>
    </w:p>
    <w:p w14:paraId="3673C6BB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129BC64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template &lt;class T&gt;</w:t>
      </w:r>
    </w:p>
    <w:p w14:paraId="7D12838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class TStack</w:t>
      </w:r>
    </w:p>
    <w:p w14:paraId="4A4CEE4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045D9C4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T *pMem;</w:t>
      </w:r>
    </w:p>
    <w:p w14:paraId="1640B65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size;</w:t>
      </w:r>
    </w:p>
    <w:p w14:paraId="4B9F248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top;</w:t>
      </w:r>
    </w:p>
    <w:p w14:paraId="334A415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public:</w:t>
      </w:r>
    </w:p>
    <w:p w14:paraId="42B973B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TStack(int _size)</w:t>
      </w:r>
    </w:p>
    <w:p w14:paraId="5F98BD1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{</w:t>
      </w:r>
    </w:p>
    <w:p w14:paraId="019A3EF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size = _size;</w:t>
      </w:r>
    </w:p>
    <w:p w14:paraId="156E8B5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top = -1;</w:t>
      </w:r>
    </w:p>
    <w:p w14:paraId="4CE5050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if ((size &lt; 1) || (size &gt; MaxStackSize))</w:t>
      </w:r>
    </w:p>
    <w:p w14:paraId="08FF33F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  throw "size is not correct";</w:t>
      </w:r>
    </w:p>
    <w:p w14:paraId="4178D53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pMem = new T[size];</w:t>
      </w:r>
    </w:p>
    <w:p w14:paraId="53991E1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14:paraId="342504A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~TStack()</w:t>
      </w:r>
    </w:p>
    <w:p w14:paraId="0B30EE9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{</w:t>
      </w:r>
    </w:p>
    <w:p w14:paraId="6F3CC70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 delete [] pMem;</w:t>
      </w:r>
    </w:p>
    <w:p w14:paraId="09AB502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14:paraId="0C2E931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void Put(const T &amp;elem)</w:t>
      </w:r>
    </w:p>
    <w:p w14:paraId="71CE295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{</w:t>
      </w:r>
    </w:p>
    <w:p w14:paraId="0D156AE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if (!IsFull())</w:t>
      </w:r>
    </w:p>
    <w:p w14:paraId="09B276C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{</w:t>
      </w:r>
    </w:p>
    <w:p w14:paraId="1E83BB3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top += 1;</w:t>
      </w:r>
    </w:p>
    <w:p w14:paraId="3EB1D75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pMem[top] = elem;</w:t>
      </w:r>
    </w:p>
    <w:p w14:paraId="479E09F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}</w:t>
      </w:r>
    </w:p>
    <w:p w14:paraId="14F0B31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else</w:t>
      </w:r>
    </w:p>
    <w:p w14:paraId="7112CD2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throw ("cant put");</w:t>
      </w:r>
    </w:p>
    <w:p w14:paraId="7954FE3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14:paraId="4CA8CAC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void Pop()</w:t>
      </w:r>
    </w:p>
    <w:p w14:paraId="027950C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{</w:t>
      </w:r>
    </w:p>
    <w:p w14:paraId="031C932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if (!IsEmpty())</w:t>
      </w:r>
    </w:p>
    <w:p w14:paraId="7A45DCC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top-=1;</w:t>
      </w:r>
    </w:p>
    <w:p w14:paraId="6533325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else</w:t>
      </w:r>
    </w:p>
    <w:p w14:paraId="782063B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  throw "cant pop";</w:t>
      </w:r>
    </w:p>
    <w:p w14:paraId="0D9E515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14:paraId="0DA2C21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T Get()</w:t>
      </w:r>
    </w:p>
    <w:p w14:paraId="37FC6CC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{</w:t>
      </w:r>
    </w:p>
    <w:p w14:paraId="69E6F81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return  pMem[top];</w:t>
      </w:r>
    </w:p>
    <w:p w14:paraId="5CC99C9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14:paraId="3D8868A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bool IsEmpty()</w:t>
      </w:r>
    </w:p>
    <w:p w14:paraId="3524944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{</w:t>
      </w:r>
    </w:p>
    <w:p w14:paraId="575A5DE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</w:t>
      </w:r>
    </w:p>
    <w:p w14:paraId="40D18AD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return top == -1;</w:t>
      </w:r>
    </w:p>
    <w:p w14:paraId="41C9043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14:paraId="57B4B50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bool IsFull()</w:t>
      </w:r>
    </w:p>
    <w:p w14:paraId="4A92E7E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{</w:t>
      </w:r>
    </w:p>
    <w:p w14:paraId="00D8430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return top == (size-1);</w:t>
      </w:r>
    </w:p>
    <w:p w14:paraId="038FDB1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14:paraId="40D453F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};</w:t>
      </w:r>
    </w:p>
    <w:p w14:paraId="2CA573C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#endif</w:t>
      </w:r>
    </w:p>
    <w:p w14:paraId="625702AA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3F0E1324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1A012EB0" w14:textId="77777777" w:rsidR="00D747DC" w:rsidRDefault="002933CA">
      <w:pPr>
        <w:rPr>
          <w:b/>
        </w:rPr>
      </w:pPr>
      <w:r>
        <w:rPr>
          <w:b/>
        </w:rPr>
        <w:t>Модуль “postfix.h”</w:t>
      </w:r>
    </w:p>
    <w:p w14:paraId="3A68CAEA" w14:textId="77777777" w:rsidR="00D747DC" w:rsidRDefault="00D747DC">
      <w:pPr>
        <w:rPr>
          <w:b/>
        </w:rPr>
      </w:pPr>
    </w:p>
    <w:p w14:paraId="613D369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#ifndef __POSTFIX_H__</w:t>
      </w:r>
    </w:p>
    <w:p w14:paraId="046438E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#define __POSTFIX_H__</w:t>
      </w:r>
    </w:p>
    <w:p w14:paraId="13E83EB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&lt;string&gt;</w:t>
      </w:r>
    </w:p>
    <w:p w14:paraId="4FBB379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&lt;cctype&gt;</w:t>
      </w:r>
    </w:p>
    <w:p w14:paraId="5C517E4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"stack.h"</w:t>
      </w:r>
    </w:p>
    <w:p w14:paraId="3D65D6B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using namespace std;</w:t>
      </w:r>
    </w:p>
    <w:p w14:paraId="06E9EB9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class TPostfix</w:t>
      </w:r>
    </w:p>
    <w:p w14:paraId="56FED40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091996F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string infix;</w:t>
      </w:r>
    </w:p>
    <w:p w14:paraId="35C0797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string postfix;</w:t>
      </w:r>
    </w:p>
    <w:p w14:paraId="33FF880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bool OperationIs(char inf_elem);</w:t>
      </w:r>
    </w:p>
    <w:p w14:paraId="6D11E27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Priority(char sym);</w:t>
      </w:r>
    </w:p>
    <w:p w14:paraId="622A918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count_of_args=0;</w:t>
      </w:r>
    </w:p>
    <w:p w14:paraId="161CCF6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public:</w:t>
      </w:r>
    </w:p>
    <w:p w14:paraId="6A4DEF4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TPostfix()</w:t>
      </w:r>
    </w:p>
    <w:p w14:paraId="4AE11B2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{</w:t>
      </w:r>
    </w:p>
    <w:p w14:paraId="38DAC4D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infix = "a + b";</w:t>
      </w:r>
    </w:p>
    <w:p w14:paraId="3BBF202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 count_of_args = 2;</w:t>
      </w:r>
    </w:p>
    <w:p w14:paraId="2E40ADF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14:paraId="025FA37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TPostfix(string _infix,int count)</w:t>
      </w:r>
    </w:p>
    <w:p w14:paraId="2A0FF7C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{</w:t>
      </w:r>
    </w:p>
    <w:p w14:paraId="41A199C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infix = _infix;</w:t>
      </w:r>
    </w:p>
    <w:p w14:paraId="6F95949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count_of_args = count;</w:t>
      </w:r>
    </w:p>
    <w:p w14:paraId="5872B6F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14:paraId="43E194C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string GetInfix() { return infix; }</w:t>
      </w:r>
    </w:p>
    <w:p w14:paraId="4015132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string GetPostfix() { return postfix; }</w:t>
      </w:r>
    </w:p>
    <w:p w14:paraId="038C5A8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double* GetArgs(double *arguments);</w:t>
      </w:r>
    </w:p>
    <w:p w14:paraId="3A795F4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void ToPostfix();</w:t>
      </w:r>
    </w:p>
    <w:p w14:paraId="5D4830A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void CalculateCountOfArgs();</w:t>
      </w:r>
    </w:p>
    <w:p w14:paraId="357E7F8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GetCountOfArgs() { return count_of_args; }</w:t>
      </w:r>
    </w:p>
    <w:p w14:paraId="50EF659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double Calculate(int count,double *arguments);</w:t>
      </w:r>
    </w:p>
    <w:p w14:paraId="0B191BE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};</w:t>
      </w:r>
    </w:p>
    <w:p w14:paraId="5D4F989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#endif</w:t>
      </w:r>
    </w:p>
    <w:p w14:paraId="519EFEB3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5B9E0B4B" w14:textId="77777777" w:rsidR="00D747DC" w:rsidRDefault="002933CA">
      <w:pPr>
        <w:rPr>
          <w:b/>
        </w:rPr>
      </w:pPr>
      <w:r>
        <w:rPr>
          <w:b/>
        </w:rPr>
        <w:t>Модуль “postfix.cpp”</w:t>
      </w:r>
    </w:p>
    <w:p w14:paraId="59241629" w14:textId="77777777" w:rsidR="00D747DC" w:rsidRDefault="00D747DC">
      <w:pPr>
        <w:rPr>
          <w:b/>
        </w:rPr>
      </w:pPr>
    </w:p>
    <w:p w14:paraId="5872FB8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"postfix.h"</w:t>
      </w:r>
    </w:p>
    <w:p w14:paraId="4E288C0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"stack.h"</w:t>
      </w:r>
    </w:p>
    <w:p w14:paraId="04912A3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void TPostfix::ToPostfix()</w:t>
      </w:r>
    </w:p>
    <w:p w14:paraId="500E080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4556D24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TStack&lt;char&gt;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 operations(infix.size());</w:t>
      </w:r>
    </w:p>
    <w:p w14:paraId="2ECDD08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postfix = "";</w:t>
      </w:r>
    </w:p>
    <w:p w14:paraId="28C6742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for (int i = 0; i &lt; infix.length(); i++)</w:t>
      </w:r>
    </w:p>
    <w:p w14:paraId="60621E0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2F27F9E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(isalpha(infix[i]))</w:t>
      </w:r>
    </w:p>
    <w:p w14:paraId="2BAA94D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4A1DD7D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postfix += infix[i];</w:t>
      </w:r>
    </w:p>
    <w:p w14:paraId="75EE797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58B5ED8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else if (OperationIs(infix[i]))</w:t>
      </w:r>
    </w:p>
    <w:p w14:paraId="5666D35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41C5EB3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(operations.IsEmpty())</w:t>
      </w:r>
    </w:p>
    <w:p w14:paraId="60DDBBE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operations.Put(infix[i]);</w:t>
      </w:r>
    </w:p>
    <w:p w14:paraId="357E70B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else if (Pri</w:t>
      </w:r>
      <w:r>
        <w:rPr>
          <w:rFonts w:ascii="Consolas" w:eastAsia="Consolas" w:hAnsi="Consolas" w:cs="Consolas"/>
          <w:color w:val="808080"/>
          <w:sz w:val="19"/>
          <w:szCs w:val="19"/>
        </w:rPr>
        <w:t>ority(infix[i]) &lt;= Priority(operations.Get()))</w:t>
      </w:r>
    </w:p>
    <w:p w14:paraId="4EB740F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674378A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postfix += operations.Get();</w:t>
      </w:r>
    </w:p>
    <w:p w14:paraId="2278785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operations.Pop();</w:t>
      </w:r>
    </w:p>
    <w:p w14:paraId="02AE252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(Priority(infix[i]) == Priority(operations.Get()))</w:t>
      </w:r>
    </w:p>
    <w:p w14:paraId="6DD4512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053A85B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postfix += operations.Get();</w:t>
      </w:r>
    </w:p>
    <w:p w14:paraId="3129672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operations.Pop();</w:t>
      </w:r>
    </w:p>
    <w:p w14:paraId="1C67CFB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559852F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operations.Put(inf</w:t>
      </w:r>
      <w:r>
        <w:rPr>
          <w:rFonts w:ascii="Consolas" w:eastAsia="Consolas" w:hAnsi="Consolas" w:cs="Consolas"/>
          <w:color w:val="808080"/>
          <w:sz w:val="19"/>
          <w:szCs w:val="19"/>
        </w:rPr>
        <w:t>ix[i]);</w:t>
      </w:r>
    </w:p>
    <w:p w14:paraId="4FB352A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2D77903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else</w:t>
      </w:r>
    </w:p>
    <w:p w14:paraId="5EE5426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operations.Put(infix[i]);</w:t>
      </w:r>
    </w:p>
    <w:p w14:paraId="1C309BB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0FD2ADD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else if (infix[i] == '(')</w:t>
      </w:r>
    </w:p>
    <w:p w14:paraId="2063322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1888968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TStack&lt;char&gt; operations1(infix.size());</w:t>
      </w:r>
    </w:p>
    <w:p w14:paraId="4B02A88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while (infix[i] != ')')</w:t>
      </w:r>
    </w:p>
    <w:p w14:paraId="40074E4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7353E05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(isalpha(infix[i]))</w:t>
      </w:r>
    </w:p>
    <w:p w14:paraId="73D1AFC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4E509CF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postfix += infix[i];</w:t>
      </w:r>
    </w:p>
    <w:p w14:paraId="05A364F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6864FD0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else if (OperationIs(infix[i]))</w:t>
      </w:r>
    </w:p>
    <w:p w14:paraId="054C7A5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61FF4D2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(operations1.IsEmpty())</w:t>
      </w:r>
    </w:p>
    <w:p w14:paraId="1A3FA55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operations1.Put(infix[i]);</w:t>
      </w:r>
    </w:p>
    <w:p w14:paraId="16B5C73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else if (Priority(infix[i]) &lt;= Priority(operations1.Get()))</w:t>
      </w:r>
    </w:p>
    <w:p w14:paraId="56A8DBC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2703533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postfix += operations1.Get();</w:t>
      </w:r>
    </w:p>
    <w:p w14:paraId="459CC94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operations1.Pop();</w:t>
      </w:r>
    </w:p>
    <w:p w14:paraId="2AE2E0F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(Priority(i</w:t>
      </w:r>
      <w:r>
        <w:rPr>
          <w:rFonts w:ascii="Consolas" w:eastAsia="Consolas" w:hAnsi="Consolas" w:cs="Consolas"/>
          <w:color w:val="808080"/>
          <w:sz w:val="19"/>
          <w:szCs w:val="19"/>
        </w:rPr>
        <w:t>nfix[i]) == Priority(operations1.Get()))</w:t>
      </w:r>
    </w:p>
    <w:p w14:paraId="5CDD4FB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31477C6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postfix += operations1.Get();</w:t>
      </w:r>
    </w:p>
    <w:p w14:paraId="1E7CC80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operations1.Pop();</w:t>
      </w:r>
    </w:p>
    <w:p w14:paraId="3413508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6404E83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operations1.Put(infix[i]);</w:t>
      </w:r>
    </w:p>
    <w:p w14:paraId="2B4C6C8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2DEC50E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else</w:t>
      </w:r>
    </w:p>
    <w:p w14:paraId="5DE7BFC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operations1.Put(infix[i]);</w:t>
      </w:r>
    </w:p>
    <w:p w14:paraId="1EB4E85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1D41600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i++;</w:t>
      </w:r>
    </w:p>
    <w:p w14:paraId="700D453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4824CE3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if(infix[i]==')')</w:t>
      </w:r>
    </w:p>
    <w:p w14:paraId="47088E7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2E4E4DB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while (!operations1.IsEmpty())</w:t>
      </w:r>
    </w:p>
    <w:p w14:paraId="0D07265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6656A36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postfix += operations1.Get();//abc*+</w:t>
      </w:r>
    </w:p>
    <w:p w14:paraId="24C8AC4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operations1.Pop();</w:t>
      </w:r>
    </w:p>
    <w:p w14:paraId="4185AFD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40B72CE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4E42B8C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70B7140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3A889F7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while (!operations.IsEmpty())</w:t>
      </w:r>
    </w:p>
    <w:p w14:paraId="265B994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231470A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postfix += operations.Get();//abc*+</w:t>
      </w:r>
    </w:p>
    <w:p w14:paraId="6233203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operations.Pop();</w:t>
      </w:r>
    </w:p>
    <w:p w14:paraId="5E67E4D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52C3573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2AF6830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bool TPostfix::OperationIs(char inf_elem)</w:t>
      </w:r>
    </w:p>
    <w:p w14:paraId="4E0E2C9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10D07BE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if (inf_elem == '+' || inf_elem == '-' || inf_elem== '*' || inf_elem == '/')</w:t>
      </w:r>
    </w:p>
    <w:p w14:paraId="292E6D3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return true;</w:t>
      </w:r>
    </w:p>
    <w:p w14:paraId="751FB89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return false;</w:t>
      </w:r>
    </w:p>
    <w:p w14:paraId="5CF9066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58780C1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double* TPostfix::GetArgs(double *arguments)//12</w:t>
      </w:r>
    </w:p>
    <w:p w14:paraId="1073AFC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{ </w:t>
      </w:r>
    </w:p>
    <w:p w14:paraId="412C648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string tmp=postfix;//ab+a</w:t>
      </w:r>
    </w:p>
    <w:p w14:paraId="5F1A529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string args;</w:t>
      </w:r>
    </w:p>
    <w:p w14:paraId="0FDF046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double p</w:t>
      </w:r>
      <w:r>
        <w:rPr>
          <w:rFonts w:ascii="Consolas" w:eastAsia="Consolas" w:hAnsi="Consolas" w:cs="Consolas"/>
          <w:color w:val="808080"/>
          <w:sz w:val="19"/>
          <w:szCs w:val="19"/>
        </w:rPr>
        <w:t>aram[100];</w:t>
      </w:r>
    </w:p>
    <w:p w14:paraId="79B8E14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int b=0;</w:t>
      </w:r>
    </w:p>
    <w:p w14:paraId="44A8007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for (int i = 0; i &lt; tmp.length(); i++)</w:t>
      </w:r>
    </w:p>
    <w:p w14:paraId="7C25D52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52700F4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(isalpha(tmp[i]))//ab</w:t>
      </w:r>
    </w:p>
    <w:p w14:paraId="3007721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28B1690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(b == GetCountOfArgs())</w:t>
      </w:r>
    </w:p>
    <w:p w14:paraId="3917D92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b = 0;</w:t>
      </w:r>
    </w:p>
    <w:p w14:paraId="62F1DD2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param[i] = arguments[b];//a=1 b=2</w:t>
      </w:r>
    </w:p>
    <w:p w14:paraId="73BDAE9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for (int j = i + 1; j &lt; tmp.length(); j++)</w:t>
      </w:r>
    </w:p>
    <w:p w14:paraId="4EDF514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683F331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if (tmp[i] == tmp[j])//j=4</w:t>
      </w:r>
    </w:p>
    <w:p w14:paraId="5B98E38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param[j] = arguments[b];//1</w:t>
      </w:r>
    </w:p>
    <w:p w14:paraId="135EC0B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else</w:t>
      </w:r>
    </w:p>
    <w:p w14:paraId="3514D9B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continue;</w:t>
      </w:r>
    </w:p>
    <w:p w14:paraId="7BF03CA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4A52EAD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b++;</w:t>
      </w:r>
    </w:p>
    <w:p w14:paraId="6A07375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31E3795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else</w:t>
      </w:r>
    </w:p>
    <w:p w14:paraId="7EB221C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param[i] = 0;</w:t>
      </w:r>
    </w:p>
    <w:p w14:paraId="12C65A6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5E8636F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return param;</w:t>
      </w:r>
    </w:p>
    <w:p w14:paraId="5DF6B77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5CE9D42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void TPostfix::CalculateCountOfArgs()</w:t>
      </w:r>
    </w:p>
    <w:p w14:paraId="117CE0A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7EC2D2C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string tmp = infix;</w:t>
      </w:r>
    </w:p>
    <w:p w14:paraId="131E4A3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for (int i = 0; i &lt; tmp.length(); i++)</w:t>
      </w:r>
    </w:p>
    <w:p w14:paraId="0C129D2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4124250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if (isalpha(tmp[i]))</w:t>
      </w:r>
    </w:p>
    <w:p w14:paraId="22AD766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73A426B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for (int j = i + 1; j &lt; tmp.length(); j++)</w:t>
      </w:r>
    </w:p>
    <w:p w14:paraId="7B6EC18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6304348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(tmp[i] == tmp[j])</w:t>
      </w:r>
    </w:p>
    <w:p w14:paraId="33603E6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0E474FC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tmp[j] = ' ';</w:t>
      </w:r>
    </w:p>
    <w:p w14:paraId="60CBAAD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count_of_args--;</w:t>
      </w:r>
    </w:p>
    <w:p w14:paraId="0066643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731E23A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6649DF6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3B0C940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6C9815C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218769F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int TPostfix::Priority(char sym)</w:t>
      </w:r>
    </w:p>
    <w:p w14:paraId="62F86B3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6F35F1F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if (sym == '*' || sym == '/')</w:t>
      </w:r>
    </w:p>
    <w:p w14:paraId="038FD05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return 2;</w:t>
      </w:r>
    </w:p>
    <w:p w14:paraId="3F397EF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if (sym == '+' || sym == '-')</w:t>
      </w:r>
    </w:p>
    <w:p w14:paraId="1BC7A06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return 1;</w:t>
      </w:r>
    </w:p>
    <w:p w14:paraId="5461090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29A500B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double TPostfix::Calculate(int count,double *arguments)// пользователь передает колличесво аргументов их значения</w:t>
      </w:r>
    </w:p>
    <w:p w14:paraId="3A18D01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64F3958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TStack&lt;double&gt; res(99);</w:t>
      </w:r>
    </w:p>
    <w:p w14:paraId="6FBC95C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double tmp1;</w:t>
      </w:r>
    </w:p>
    <w:p w14:paraId="30CB4B3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double tmp2;</w:t>
      </w:r>
    </w:p>
    <w:p w14:paraId="0212298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double *args = GetArgs(arguments);</w:t>
      </w:r>
    </w:p>
    <w:p w14:paraId="0DCF9C4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for (i</w:t>
      </w:r>
      <w:r>
        <w:rPr>
          <w:rFonts w:ascii="Consolas" w:eastAsia="Consolas" w:hAnsi="Consolas" w:cs="Consolas"/>
          <w:color w:val="808080"/>
          <w:sz w:val="19"/>
          <w:szCs w:val="19"/>
        </w:rPr>
        <w:t>nt i = 0; i &lt; postfix.size(); i++)</w:t>
      </w:r>
    </w:p>
    <w:p w14:paraId="70ABE64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0DAF0EE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(isalpha(postfix[i]))</w:t>
      </w:r>
    </w:p>
    <w:p w14:paraId="0FDAD82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59A256A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res.Put(args[i]);</w:t>
      </w:r>
    </w:p>
    <w:p w14:paraId="43E26D3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608524E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else if(OperationIs(postfix[i]))</w:t>
      </w:r>
    </w:p>
    <w:p w14:paraId="6EE4D1A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{</w:t>
      </w:r>
    </w:p>
    <w:p w14:paraId="5B4B2464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6CC009E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tmp1 = res.Get();</w:t>
      </w:r>
    </w:p>
    <w:p w14:paraId="1E4A0E7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res.Pop();</w:t>
      </w:r>
    </w:p>
    <w:p w14:paraId="1A19896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tmp2 = res.Get();</w:t>
      </w:r>
    </w:p>
    <w:p w14:paraId="60B9FC2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res.Pop();</w:t>
      </w:r>
    </w:p>
    <w:p w14:paraId="5A0B510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(postfix[i] == '+')</w:t>
      </w:r>
    </w:p>
    <w:p w14:paraId="7F30C38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>res.Put(tmp1 + tmp2);</w:t>
      </w:r>
    </w:p>
    <w:p w14:paraId="0CCAC6A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(postfix[i] == '-')</w:t>
      </w:r>
    </w:p>
    <w:p w14:paraId="5A34953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res.Put(tmp2 - tmp1);</w:t>
      </w:r>
    </w:p>
    <w:p w14:paraId="2E4D4BE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(postfix[i] == '/')</w:t>
      </w:r>
    </w:p>
    <w:p w14:paraId="6666A0F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res.Put(tmp2 / tmp1);</w:t>
      </w:r>
    </w:p>
    <w:p w14:paraId="0A3AADE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if (postfix[i] == '*')</w:t>
      </w:r>
    </w:p>
    <w:p w14:paraId="082D4B6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res.Put(tmp2 * tmp1);</w:t>
      </w:r>
    </w:p>
    <w:p w14:paraId="4CB2B73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7F2C6C8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}</w:t>
      </w:r>
    </w:p>
    <w:p w14:paraId="664D9C2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return res.Get();</w:t>
      </w:r>
    </w:p>
    <w:p w14:paraId="4A6BE40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281796F1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2C067072" w14:textId="77777777" w:rsidR="00D747DC" w:rsidRDefault="00D747DC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14:paraId="0E14978A" w14:textId="77777777" w:rsidR="00D747DC" w:rsidRDefault="00D747DC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14:paraId="47063F9B" w14:textId="77777777" w:rsidR="00D747DC" w:rsidRDefault="002933CA">
      <w:pPr>
        <w:rPr>
          <w:b/>
        </w:rPr>
      </w:pPr>
      <w:r>
        <w:rPr>
          <w:b/>
        </w:rPr>
        <w:t>Модуль “sample_postfix.cpp”</w:t>
      </w:r>
    </w:p>
    <w:p w14:paraId="55C2F92B" w14:textId="77777777" w:rsidR="00D747DC" w:rsidRDefault="00D747DC">
      <w:pPr>
        <w:rPr>
          <w:b/>
        </w:rPr>
      </w:pPr>
    </w:p>
    <w:p w14:paraId="33DDDAF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</w:t>
      </w:r>
      <w:r>
        <w:rPr>
          <w:rFonts w:ascii="Consolas" w:eastAsia="Consolas" w:hAnsi="Consolas" w:cs="Consolas"/>
          <w:color w:val="808080"/>
          <w:sz w:val="19"/>
          <w:szCs w:val="19"/>
        </w:rPr>
        <w:t>iostream&gt;</w:t>
      </w:r>
    </w:p>
    <w:p w14:paraId="6126D2C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&lt;string&gt;</w:t>
      </w:r>
    </w:p>
    <w:p w14:paraId="297034D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&lt;cctype&gt;</w:t>
      </w:r>
    </w:p>
    <w:p w14:paraId="50A715A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"postfix.h"</w:t>
      </w:r>
    </w:p>
    <w:p w14:paraId="34F7B9A9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1E9A4F2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using namespace std;</w:t>
      </w:r>
    </w:p>
    <w:p w14:paraId="20DA6A73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76327FD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int main()</w:t>
      </w:r>
    </w:p>
    <w:p w14:paraId="0A60231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252E1EA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string expression;</w:t>
      </w:r>
    </w:p>
    <w:p w14:paraId="755B314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string tmp;</w:t>
      </w:r>
    </w:p>
    <w:p w14:paraId="467E629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double res;</w:t>
      </w:r>
    </w:p>
    <w:p w14:paraId="7999D13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int count_args=0;</w:t>
      </w:r>
    </w:p>
    <w:p w14:paraId="1CFBFCF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setlocale(LC_ALL, "Russian");</w:t>
      </w:r>
    </w:p>
    <w:p w14:paraId="0A23EBB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</w:t>
      </w:r>
      <w:r>
        <w:rPr>
          <w:rFonts w:ascii="Consolas" w:eastAsia="Consolas" w:hAnsi="Consolas" w:cs="Consolas"/>
          <w:color w:val="808080"/>
          <w:sz w:val="19"/>
          <w:szCs w:val="19"/>
        </w:rPr>
        <w:t>Введите формулу арифметического выражения: ";</w:t>
      </w:r>
    </w:p>
    <w:p w14:paraId="1F15B0F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cin &gt;&gt; expression;</w:t>
      </w:r>
    </w:p>
    <w:p w14:paraId="1E33523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for (int j = 0; j &lt; expression.size(); j++)</w:t>
      </w:r>
    </w:p>
    <w:p w14:paraId="31E506C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{</w:t>
      </w:r>
    </w:p>
    <w:p w14:paraId="3A42E0F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if (isalpha(expression[j]))</w:t>
      </w:r>
    </w:p>
    <w:p w14:paraId="32BDD65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count_args++;</w:t>
      </w:r>
    </w:p>
    <w:p w14:paraId="37D4F40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}</w:t>
      </w:r>
    </w:p>
    <w:p w14:paraId="7FA2159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TPostfix postfix(expression,count_args);</w:t>
      </w:r>
    </w:p>
    <w:p w14:paraId="08224CE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"Арифметическое выражение: " &lt;&lt; p</w:t>
      </w:r>
      <w:r>
        <w:rPr>
          <w:rFonts w:ascii="Consolas" w:eastAsia="Consolas" w:hAnsi="Consolas" w:cs="Consolas"/>
          <w:color w:val="808080"/>
          <w:sz w:val="19"/>
          <w:szCs w:val="19"/>
        </w:rPr>
        <w:t>ostfix.GetInfix() &lt;&lt; endl;</w:t>
      </w:r>
    </w:p>
    <w:p w14:paraId="26ECB25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postfix.ToPostfix();</w:t>
      </w:r>
    </w:p>
    <w:p w14:paraId="6182F34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 "Постфиксная форма: " &lt;&lt; postfix.GetPostfix() &lt;&lt; endl;</w:t>
      </w:r>
    </w:p>
    <w:p w14:paraId="77BB905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postfix.CalculateCountOfArgs();</w:t>
      </w:r>
    </w:p>
    <w:p w14:paraId="719CE6C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double *args;</w:t>
      </w:r>
    </w:p>
    <w:p w14:paraId="2B4ED26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args = new double[postfix.GetCountOfArgs()];</w:t>
      </w:r>
    </w:p>
    <w:p w14:paraId="09E9F55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for (int i = 0; i &lt; postfix.GetCountOfAr</w:t>
      </w:r>
      <w:r>
        <w:rPr>
          <w:rFonts w:ascii="Consolas" w:eastAsia="Consolas" w:hAnsi="Consolas" w:cs="Consolas"/>
          <w:color w:val="808080"/>
          <w:sz w:val="19"/>
          <w:szCs w:val="19"/>
        </w:rPr>
        <w:t>gs(); i++)</w:t>
      </w:r>
    </w:p>
    <w:p w14:paraId="6F74AD4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{</w:t>
      </w:r>
    </w:p>
    <w:p w14:paraId="6A27F42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cout &lt;&lt; "Введите аргументы" &lt;&lt; endl;</w:t>
      </w:r>
    </w:p>
    <w:p w14:paraId="19CF408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cin &gt;&gt; args[i];</w:t>
      </w:r>
    </w:p>
    <w:p w14:paraId="3EEB879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}</w:t>
      </w:r>
    </w:p>
    <w:p w14:paraId="6CBE3C3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res = postfix.Calculate(postfix.GetCountOfArgs(),args);</w:t>
      </w:r>
    </w:p>
    <w:p w14:paraId="5919144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/* try</w:t>
      </w:r>
    </w:p>
    <w:p w14:paraId="322C8D7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{</w:t>
      </w:r>
    </w:p>
    <w:p w14:paraId="723AD5C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res=postfix.GetCountOfArgs();</w:t>
      </w:r>
    </w:p>
    <w:p w14:paraId="562745A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}</w:t>
      </w:r>
    </w:p>
    <w:p w14:paraId="3BA8BB5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catch (...)</w:t>
      </w:r>
    </w:p>
    <w:p w14:paraId="5328BD7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5CFA7B6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 xml:space="preserve">  cout &lt;&lt; res;</w:t>
      </w:r>
    </w:p>
    <w:p w14:paraId="105C856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}*/</w:t>
      </w:r>
    </w:p>
    <w:p w14:paraId="487633E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cout &lt;&lt;"</w:t>
      </w:r>
      <w:r>
        <w:rPr>
          <w:rFonts w:ascii="Consolas" w:eastAsia="Consolas" w:hAnsi="Consolas" w:cs="Consolas"/>
          <w:color w:val="808080"/>
          <w:sz w:val="19"/>
          <w:szCs w:val="19"/>
        </w:rPr>
        <w:t>Результат выражения "&lt;&lt; res &lt;&lt; endl;</w:t>
      </w:r>
    </w:p>
    <w:p w14:paraId="79B2184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return 0;</w:t>
      </w:r>
    </w:p>
    <w:p w14:paraId="405B5E0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0C33D9FD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3C3E7A67" w14:textId="77777777" w:rsidR="00D747DC" w:rsidRDefault="00D747DC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14:paraId="43EAA3CD" w14:textId="77777777" w:rsidR="00D747DC" w:rsidRDefault="002933CA">
      <w:pPr>
        <w:rPr>
          <w:b/>
        </w:rPr>
      </w:pPr>
      <w:r>
        <w:rPr>
          <w:b/>
        </w:rPr>
        <w:lastRenderedPageBreak/>
        <w:t>Google Test</w:t>
      </w:r>
    </w:p>
    <w:p w14:paraId="1B9AB5E8" w14:textId="77777777" w:rsidR="00D747DC" w:rsidRDefault="002933CA">
      <w:pPr>
        <w:rPr>
          <w:b/>
        </w:rPr>
      </w:pPr>
      <w:r>
        <w:rPr>
          <w:b/>
        </w:rPr>
        <w:t>Модуль “test_tpostfix.cpp”</w:t>
      </w:r>
    </w:p>
    <w:p w14:paraId="1941553C" w14:textId="77777777" w:rsidR="00D747DC" w:rsidRDefault="00D747DC">
      <w:pPr>
        <w:rPr>
          <w:b/>
        </w:rPr>
      </w:pPr>
    </w:p>
    <w:p w14:paraId="7A6F8B0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"postfix.h"</w:t>
      </w:r>
    </w:p>
    <w:p w14:paraId="243485A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&lt;gtest.h&gt;</w:t>
      </w:r>
    </w:p>
    <w:p w14:paraId="0DF7F485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7C6C432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TEST(TPostfix, can_create_postfix)</w:t>
      </w:r>
    </w:p>
    <w:p w14:paraId="6059B2F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6C32BE2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ASSERT_NO_THROW(TPostfix p);</w:t>
      </w:r>
    </w:p>
    <w:p w14:paraId="71B6195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71F6EE8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TEST(TPostfix, can_set_infix)</w:t>
      </w:r>
    </w:p>
    <w:p w14:paraId="292A903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60EC0EC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ASSERT_NO_THROW(TPo</w:t>
      </w:r>
      <w:r>
        <w:rPr>
          <w:rFonts w:ascii="Consolas" w:eastAsia="Consolas" w:hAnsi="Consolas" w:cs="Consolas"/>
          <w:color w:val="808080"/>
          <w:sz w:val="19"/>
          <w:szCs w:val="19"/>
        </w:rPr>
        <w:t>stfix p("a+b",2));</w:t>
      </w:r>
    </w:p>
    <w:p w14:paraId="5AFF14D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06CEAF2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TEST(TPostfix, can_get_infix)</w:t>
      </w:r>
    </w:p>
    <w:p w14:paraId="4222567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3A5BF14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TPostfix p("a+b",2);</w:t>
      </w:r>
    </w:p>
    <w:p w14:paraId="744395F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EXPECT_EQ("a+b", p.GetInfix());</w:t>
      </w:r>
    </w:p>
    <w:p w14:paraId="5FDD23E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41B6786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TEST(TPostfix, can_get_postfix_of_two_arguments)</w:t>
      </w:r>
    </w:p>
    <w:p w14:paraId="103514E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5F70B35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TPostfix p("a+b",2);</w:t>
      </w:r>
    </w:p>
    <w:p w14:paraId="019C27D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p.ToPostfix();</w:t>
      </w:r>
    </w:p>
    <w:p w14:paraId="5EB1D8F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EXPECT_EQ("ab+", p.GetPostfix());</w:t>
      </w:r>
    </w:p>
    <w:p w14:paraId="67DC945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14334CB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TEST(TPostfix, can_get_postfix_of_three_arguments)</w:t>
      </w:r>
    </w:p>
    <w:p w14:paraId="0F128EB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55F945C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TPostfix p("a+b*c",3);</w:t>
      </w:r>
    </w:p>
    <w:p w14:paraId="56F72B4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p.ToPostfix();</w:t>
      </w:r>
    </w:p>
    <w:p w14:paraId="634414E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EXPECT_EQ("abc*+", p.GetPostfix());</w:t>
      </w:r>
    </w:p>
    <w:p w14:paraId="45E331D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37FC075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TEST(TPostfix, can_get_postfix_with_parentheses)</w:t>
      </w:r>
    </w:p>
    <w:p w14:paraId="5AB215E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7CFE35F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TPostfix p("a+(b-c)",3);</w:t>
      </w:r>
    </w:p>
    <w:p w14:paraId="3F68839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p.ToPostfix();</w:t>
      </w:r>
    </w:p>
    <w:p w14:paraId="278E243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EXPECT_EQ("abc-+", p.GetPostfi</w:t>
      </w:r>
      <w:r>
        <w:rPr>
          <w:rFonts w:ascii="Consolas" w:eastAsia="Consolas" w:hAnsi="Consolas" w:cs="Consolas"/>
          <w:color w:val="808080"/>
          <w:sz w:val="19"/>
          <w:szCs w:val="19"/>
        </w:rPr>
        <w:t>x());</w:t>
      </w:r>
    </w:p>
    <w:p w14:paraId="1310D17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07416B0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TEST(TPostfix, can_calculate_postfix)</w:t>
      </w:r>
    </w:p>
    <w:p w14:paraId="73B38B0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49E8D70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TPostfix p("a+b",2);</w:t>
      </w:r>
    </w:p>
    <w:p w14:paraId="048DA81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p.ToPostfix();</w:t>
      </w:r>
    </w:p>
    <w:p w14:paraId="4975786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double tmp[2] = { 2,2 };</w:t>
      </w:r>
    </w:p>
    <w:p w14:paraId="3A99EF2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EXPECT_EQ(4, p.Calculate(2,tmp));</w:t>
      </w:r>
    </w:p>
    <w:p w14:paraId="3E7860D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2B270DDD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144BAC42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361C12B4" w14:textId="77777777" w:rsidR="00D747DC" w:rsidRDefault="00D747DC">
      <w:pPr>
        <w:rPr>
          <w:rFonts w:ascii="Consolas" w:eastAsia="Consolas" w:hAnsi="Consolas" w:cs="Consolas"/>
          <w:color w:val="000000"/>
          <w:sz w:val="19"/>
          <w:szCs w:val="19"/>
        </w:rPr>
      </w:pPr>
    </w:p>
    <w:p w14:paraId="6E065C1A" w14:textId="77777777" w:rsidR="00D747DC" w:rsidRDefault="002933CA">
      <w:pPr>
        <w:rPr>
          <w:b/>
        </w:rPr>
      </w:pPr>
      <w:r>
        <w:rPr>
          <w:b/>
        </w:rPr>
        <w:t>Модуль “test_tstack.cpp”</w:t>
      </w:r>
    </w:p>
    <w:p w14:paraId="0508540D" w14:textId="77777777" w:rsidR="00D747DC" w:rsidRDefault="00D747DC">
      <w:pPr>
        <w:rPr>
          <w:b/>
        </w:rPr>
      </w:pPr>
    </w:p>
    <w:p w14:paraId="2B8D1AE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"stack.h"</w:t>
      </w:r>
    </w:p>
    <w:p w14:paraId="5F4E529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 &lt;gtest.h&gt;</w:t>
      </w:r>
    </w:p>
    <w:p w14:paraId="5AC2F438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041FFD3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TEST(TStack, can_create_stack_with_positive_length)</w:t>
      </w:r>
    </w:p>
    <w:p w14:paraId="5A42A80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4A36294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 xml:space="preserve">  ASSERT_NO_THROW(TStack&lt;int&gt; st(5));</w:t>
      </w:r>
    </w:p>
    <w:p w14:paraId="1ADB77B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708C944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TEST(TStack, cant_create_too_large_length)</w:t>
      </w:r>
    </w:p>
    <w:p w14:paraId="5C2137B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016446A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ASSERT_ANY_THROW(TStack&lt;int&gt;st(MaxStackSize+1));</w:t>
      </w:r>
    </w:p>
    <w:p w14:paraId="7EF7F55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098D22E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TEST(TStack, can_create_stack_with_negativ_length)</w:t>
      </w:r>
    </w:p>
    <w:p w14:paraId="0680611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061893A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ASSERT_ANY_</w:t>
      </w:r>
      <w:r>
        <w:rPr>
          <w:rFonts w:ascii="Consolas" w:eastAsia="Consolas" w:hAnsi="Consolas" w:cs="Consolas"/>
          <w:color w:val="808080"/>
          <w:sz w:val="19"/>
          <w:szCs w:val="19"/>
        </w:rPr>
        <w:t>THROW(TStack&lt;int&gt;st(-1));</w:t>
      </w:r>
    </w:p>
    <w:p w14:paraId="77E55CA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lastRenderedPageBreak/>
        <w:t>}</w:t>
      </w:r>
    </w:p>
    <w:p w14:paraId="351FB36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TEST(TStack,check_IsEmpty_with_empty_stack)</w:t>
      </w:r>
    </w:p>
    <w:p w14:paraId="1C33511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77BB8A5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TStack&lt;int&gt; st(5);</w:t>
      </w:r>
    </w:p>
    <w:p w14:paraId="70B63BE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EXPECT_TRUE(st.IsEmpty());</w:t>
      </w:r>
    </w:p>
    <w:p w14:paraId="1A24540D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7EB92F7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TEST(TStack, check_IsEmpty_with_not_empty_stack)</w:t>
      </w:r>
    </w:p>
    <w:p w14:paraId="215DEF2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2BAC4A4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TStack&lt;int&gt; st(5);</w:t>
      </w:r>
    </w:p>
    <w:p w14:paraId="0BA9D4C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st.Put(1);</w:t>
      </w:r>
    </w:p>
    <w:p w14:paraId="0D552B2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EXPECT_FALSE(st.IsEmpty());</w:t>
      </w:r>
    </w:p>
    <w:p w14:paraId="1765C5A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365D220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TEST(TStack, check_IsFull_with_full_stack)</w:t>
      </w:r>
    </w:p>
    <w:p w14:paraId="2DEFA93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5E3B2C5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TStack&lt;int&gt; st(5);</w:t>
      </w:r>
    </w:p>
    <w:p w14:paraId="1F2120DC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while(!st.IsFull())</w:t>
      </w:r>
    </w:p>
    <w:p w14:paraId="54F6592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st.Put(1);</w:t>
      </w:r>
    </w:p>
    <w:p w14:paraId="09C841E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EXPECT_TRUE(st.IsFull());</w:t>
      </w:r>
    </w:p>
    <w:p w14:paraId="629629D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35D009E7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TEST(TStack, check_IsFull_with_not_full_stack)</w:t>
      </w:r>
    </w:p>
    <w:p w14:paraId="0918B2D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1392C139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TStack&lt;int&gt; st(5);</w:t>
      </w:r>
    </w:p>
    <w:p w14:paraId="000B61A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st.Put(1);</w:t>
      </w:r>
    </w:p>
    <w:p w14:paraId="4FAD20A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EXPECT_FALSE(st.IsFull());</w:t>
      </w:r>
    </w:p>
    <w:p w14:paraId="3FC96A6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2D02BA98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TEST(TStack, thro</w:t>
      </w:r>
      <w:r>
        <w:rPr>
          <w:rFonts w:ascii="Consolas" w:eastAsia="Consolas" w:hAnsi="Consolas" w:cs="Consolas"/>
          <w:color w:val="808080"/>
          <w:sz w:val="19"/>
          <w:szCs w:val="19"/>
        </w:rPr>
        <w:t>ws_when_Pop_stack_IsEmty)</w:t>
      </w:r>
    </w:p>
    <w:p w14:paraId="5CBD2B44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6031A59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TStack&lt;int&gt; st(5);</w:t>
      </w:r>
    </w:p>
    <w:p w14:paraId="6BA9B20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ASSERT_ANY_THROW(st.Pop());</w:t>
      </w:r>
    </w:p>
    <w:p w14:paraId="681F5DC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165E889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TEST(TStack, throws_when_Push_stack_IsFull)</w:t>
      </w:r>
    </w:p>
    <w:p w14:paraId="43AA0F9F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6E2624A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TStack&lt;int&gt; st(5);</w:t>
      </w:r>
    </w:p>
    <w:p w14:paraId="4858BEA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while (!st.IsFull())</w:t>
      </w:r>
    </w:p>
    <w:p w14:paraId="0F962DE3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st.Put(1);</w:t>
      </w:r>
    </w:p>
    <w:p w14:paraId="0F6B1990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ASSERT_ANY_THROW(st.Put(1));</w:t>
      </w:r>
    </w:p>
    <w:p w14:paraId="1AC0505A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5ED75885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TEST(TStack, can_get_top_element_from_stack)</w:t>
      </w:r>
    </w:p>
    <w:p w14:paraId="066BDFA1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{</w:t>
      </w:r>
    </w:p>
    <w:p w14:paraId="736ED9E2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  <w:t>TStack&lt;int&gt; st(5);</w:t>
      </w:r>
    </w:p>
    <w:p w14:paraId="7EA9AE5B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st.Put(1);</w:t>
      </w:r>
    </w:p>
    <w:p w14:paraId="4E92D19E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</w:rPr>
        <w:tab/>
        <w:t>EXPECT_EQ(1, st.Get());</w:t>
      </w:r>
    </w:p>
    <w:p w14:paraId="71807E46" w14:textId="77777777" w:rsidR="00D747DC" w:rsidRDefault="002933CA">
      <w:pPr>
        <w:rPr>
          <w:rFonts w:ascii="Consolas" w:eastAsia="Consolas" w:hAnsi="Consolas" w:cs="Consolas"/>
          <w:color w:val="80808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}</w:t>
      </w:r>
    </w:p>
    <w:p w14:paraId="69794880" w14:textId="77777777" w:rsidR="00D747DC" w:rsidRDefault="00D747DC">
      <w:pPr>
        <w:rPr>
          <w:rFonts w:ascii="Consolas" w:eastAsia="Consolas" w:hAnsi="Consolas" w:cs="Consolas"/>
          <w:color w:val="808080"/>
          <w:sz w:val="19"/>
          <w:szCs w:val="19"/>
        </w:rPr>
      </w:pPr>
    </w:p>
    <w:p w14:paraId="6CDF471D" w14:textId="77777777" w:rsidR="00D747DC" w:rsidRDefault="00D747DC">
      <w:pPr>
        <w:rPr>
          <w:b/>
        </w:rPr>
      </w:pPr>
    </w:p>
    <w:sectPr w:rsidR="00D747DC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Alexander V. Sysoyev" w:date="2018-11-16T15:31:00Z" w:initials="AVS">
    <w:p w14:paraId="3CA38DE4" w14:textId="77777777" w:rsidR="00604683" w:rsidRDefault="00604683">
      <w:pPr>
        <w:pStyle w:val="a8"/>
      </w:pPr>
      <w:r>
        <w:rPr>
          <w:rStyle w:val="a7"/>
        </w:rPr>
        <w:annotationRef/>
      </w:r>
      <w:r>
        <w:t>Сбой нумерации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A38DE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D658B" w14:textId="77777777" w:rsidR="002933CA" w:rsidRDefault="002933CA">
      <w:r>
        <w:separator/>
      </w:r>
    </w:p>
  </w:endnote>
  <w:endnote w:type="continuationSeparator" w:id="0">
    <w:p w14:paraId="0877CD21" w14:textId="77777777" w:rsidR="002933CA" w:rsidRDefault="00293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27A25A" w14:textId="77777777" w:rsidR="00D747DC" w:rsidRDefault="00D747DC">
    <w:pPr>
      <w:jc w:val="right"/>
    </w:pPr>
  </w:p>
  <w:p w14:paraId="058C36D5" w14:textId="77777777" w:rsidR="00D747DC" w:rsidRDefault="002933CA">
    <w:pPr>
      <w:ind w:right="360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D8C42" w14:textId="77777777" w:rsidR="00D747DC" w:rsidRDefault="002933CA">
    <w:pPr>
      <w:jc w:val="right"/>
    </w:pPr>
    <w:r>
      <w:fldChar w:fldCharType="begin"/>
    </w:r>
    <w:r>
      <w:instrText>PAGE</w:instrText>
    </w:r>
    <w:r w:rsidR="00604683">
      <w:fldChar w:fldCharType="separate"/>
    </w:r>
    <w:r w:rsidR="00604683">
      <w:rPr>
        <w:noProof/>
      </w:rPr>
      <w:t>4</w:t>
    </w:r>
    <w:r>
      <w:fldChar w:fldCharType="end"/>
    </w:r>
  </w:p>
  <w:p w14:paraId="79CA8761" w14:textId="77777777" w:rsidR="00D747DC" w:rsidRDefault="00D747DC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9B4E0" w14:textId="77777777" w:rsidR="002933CA" w:rsidRDefault="002933CA">
      <w:r>
        <w:separator/>
      </w:r>
    </w:p>
  </w:footnote>
  <w:footnote w:type="continuationSeparator" w:id="0">
    <w:p w14:paraId="7ED2A456" w14:textId="77777777" w:rsidR="002933CA" w:rsidRDefault="002933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070E0C"/>
    <w:multiLevelType w:val="multilevel"/>
    <w:tmpl w:val="447216C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87B78"/>
    <w:multiLevelType w:val="multilevel"/>
    <w:tmpl w:val="D578D4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23AA7"/>
    <w:multiLevelType w:val="multilevel"/>
    <w:tmpl w:val="C9D6A586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905C4"/>
    <w:multiLevelType w:val="multilevel"/>
    <w:tmpl w:val="A9B4E12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813E2"/>
    <w:multiLevelType w:val="multilevel"/>
    <w:tmpl w:val="EF2ACCB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F63F6"/>
    <w:multiLevelType w:val="multilevel"/>
    <w:tmpl w:val="5746AB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35F19"/>
    <w:multiLevelType w:val="multilevel"/>
    <w:tmpl w:val="055A97A8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D209C2"/>
    <w:multiLevelType w:val="multilevel"/>
    <w:tmpl w:val="F200B22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E39F7"/>
    <w:multiLevelType w:val="multilevel"/>
    <w:tmpl w:val="FB8E1B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DB2499"/>
    <w:multiLevelType w:val="multilevel"/>
    <w:tmpl w:val="793EB8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xander V. Sysoyev">
    <w15:presenceInfo w15:providerId="None" w15:userId="Alexander V. Sysoye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747DC"/>
    <w:rsid w:val="002933CA"/>
    <w:rsid w:val="00604683"/>
    <w:rsid w:val="00D7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0048D"/>
  <w15:docId w15:val="{051C2194-A28C-4E0B-B95A-3B90E16C3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jc w:val="left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jc w:val="left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pPr>
      <w:keepNext/>
      <w:spacing w:before="240" w:after="60"/>
      <w:outlineLvl w:val="2"/>
    </w:pPr>
    <w:rPr>
      <w:rFonts w:ascii="Arial" w:eastAsia="Arial" w:hAnsi="Arial" w:cs="Arial"/>
      <w:b/>
      <w:i/>
      <w:sz w:val="26"/>
      <w:szCs w:val="26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60468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04683"/>
    <w:rPr>
      <w:rFonts w:ascii="Segoe UI" w:hAnsi="Segoe UI" w:cs="Segoe U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0468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604683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60468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60468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6046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11/relationships/commentsExtended" Target="commentsExtended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2482</Words>
  <Characters>14149</Characters>
  <Application>Microsoft Office Word</Application>
  <DocSecurity>0</DocSecurity>
  <Lines>117</Lines>
  <Paragraphs>33</Paragraphs>
  <ScaleCrop>false</ScaleCrop>
  <Company/>
  <LinksUpToDate>false</LinksUpToDate>
  <CharactersWithSpaces>16598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V. Sysoyev</cp:lastModifiedBy>
  <cp:revision>3</cp:revision>
  <dcterms:created xsi:type="dcterms:W3CDTF">2018-11-16T12:29:00Z</dcterms:created>
  <dcterms:modified xsi:type="dcterms:W3CDTF">2018-11-16T12:32:00Z</dcterms:modified>
</cp:coreProperties>
</file>